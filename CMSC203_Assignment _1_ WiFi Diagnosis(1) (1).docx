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716D" w14:textId="25466030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  <w:bookmarkStart w:id="0" w:name="_GoBack"/>
      <w:bookmarkEnd w:id="0"/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CFBD5" wp14:editId="60DEEA82">
                <wp:simplePos x="0" y="0"/>
                <wp:positionH relativeFrom="column">
                  <wp:posOffset>1685925</wp:posOffset>
                </wp:positionH>
                <wp:positionV relativeFrom="paragraph">
                  <wp:posOffset>-289560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D6FFA" w14:textId="7CEE796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DCDC680" w14:textId="5EB347CE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 w:rsidR="0000272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CFB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2.75pt;margin-top:-22.8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E5e157eAAAACwEAAA8AAAAAAAAAAAAAAAAAeAQAAGRycy9kb3ducmV2Lnht&#10;bFBLBQYAAAAABAAEAPMAAACDBQAAAAA=&#10;" filled="f" stroked="f">
                <v:textbox style="mso-fit-shape-to-text:t">
                  <w:txbxContent>
                    <w:p w14:paraId="784D6FFA" w14:textId="7CEE796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DCDC680" w14:textId="5EB347CE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 w:rsidR="0000272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62430" wp14:editId="7E479674">
                <wp:simplePos x="0" y="0"/>
                <wp:positionH relativeFrom="column">
                  <wp:posOffset>-781050</wp:posOffset>
                </wp:positionH>
                <wp:positionV relativeFrom="paragraph">
                  <wp:posOffset>-352425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2757885D" id="Rectangle 11" o:spid="_x0000_s1026" style="position:absolute;margin-left:-61.5pt;margin-top:-27.7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4861338D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550F51B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EB2803C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3CFCC70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35A5DEDF" w14:textId="548471EF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5DC562E" w14:textId="2A2B77CF" w:rsidR="007825E2" w:rsidRPr="007825E2" w:rsidRDefault="004C4081" w:rsidP="007825E2">
      <w:pPr>
        <w:spacing w:line="259" w:lineRule="auto"/>
        <w:rPr>
          <w:sz w:val="36"/>
          <w:szCs w:val="36"/>
        </w:rPr>
      </w:pPr>
      <w:r>
        <w:rPr>
          <w:rFonts w:ascii="Stencil Std" w:hAnsi="Stencil Std"/>
          <w:sz w:val="36"/>
          <w:szCs w:val="36"/>
        </w:rPr>
        <w:t>Wi-Fi Diagnosis</w:t>
      </w:r>
    </w:p>
    <w:p w14:paraId="20E3290F" w14:textId="698E6363" w:rsidR="007825E2" w:rsidRPr="007825E2" w:rsidRDefault="004C4081" w:rsidP="007825E2">
      <w:pPr>
        <w:spacing w:line="236" w:lineRule="auto"/>
        <w:ind w:right="-3"/>
        <w:rPr>
          <w:sz w:val="28"/>
          <w:szCs w:val="28"/>
        </w:rPr>
      </w:pPr>
      <w:r w:rsidRPr="00852636">
        <w:rPr>
          <w:sz w:val="24"/>
          <w:szCs w:val="28"/>
          <w:rPrChange w:id="1" w:author="Eivazi, Farnaz" w:date="2022-07-13T23:32:00Z">
            <w:rPr>
              <w:sz w:val="28"/>
              <w:szCs w:val="28"/>
            </w:rPr>
          </w:rPrChange>
        </w:rPr>
        <w:t>We all need internet connectivity in this age of lockdowns</w:t>
      </w:r>
      <w:r w:rsidR="007825E2" w:rsidRPr="00852636">
        <w:rPr>
          <w:sz w:val="24"/>
          <w:szCs w:val="28"/>
          <w:rPrChange w:id="2" w:author="Eivazi, Farnaz" w:date="2022-07-13T23:32:00Z">
            <w:rPr>
              <w:sz w:val="28"/>
              <w:szCs w:val="28"/>
            </w:rPr>
          </w:rPrChange>
        </w:rPr>
        <w:t>.</w:t>
      </w:r>
      <w:r w:rsidRPr="00852636">
        <w:rPr>
          <w:sz w:val="24"/>
          <w:szCs w:val="28"/>
          <w:rPrChange w:id="3" w:author="Eivazi, Farnaz" w:date="2022-07-13T23:32:00Z">
            <w:rPr>
              <w:sz w:val="28"/>
              <w:szCs w:val="28"/>
            </w:rPr>
          </w:rPrChange>
        </w:rPr>
        <w:t xml:space="preserve">  What steps should you go through when you do not have connectivity?  </w:t>
      </w:r>
    </w:p>
    <w:p w14:paraId="0FB3F92E" w14:textId="0DB226D1" w:rsidR="0054523D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BDAE9" wp14:editId="6866C6DD">
                <wp:simplePos x="0" y="0"/>
                <wp:positionH relativeFrom="column">
                  <wp:posOffset>-781050</wp:posOffset>
                </wp:positionH>
                <wp:positionV relativeFrom="paragraph">
                  <wp:posOffset>258445</wp:posOffset>
                </wp:positionV>
                <wp:extent cx="78009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0C862670" id="Rectangle 5" o:spid="_x0000_s1026" style="position:absolute;margin-left:-61.5pt;margin-top:20.35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imdQ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5566EAC7" w14:textId="14805CB1" w:rsidR="0054523D" w:rsidRDefault="00C71214" w:rsidP="00EE5A3E">
      <w:pPr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0F1B1" wp14:editId="623A56DD">
                <wp:simplePos x="0" y="0"/>
                <wp:positionH relativeFrom="column">
                  <wp:posOffset>28575</wp:posOffset>
                </wp:positionH>
                <wp:positionV relativeFrom="paragraph">
                  <wp:posOffset>45720</wp:posOffset>
                </wp:positionV>
                <wp:extent cx="7800975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CCF46" w14:textId="77777777" w:rsidR="00C71214" w:rsidRPr="00C71214" w:rsidRDefault="00C71214" w:rsidP="00C7121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0F1B1" id="Text Box 13" o:spid="_x0000_s1027" type="#_x0000_t202" style="position:absolute;margin-left:2.25pt;margin-top:3.6pt;width:614.25pt;height:32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" filled="f" stroked="f">
                <v:textbox style="mso-fit-shape-to-text:t">
                  <w:txbxContent>
                    <w:p w14:paraId="40FCCF46" w14:textId="77777777" w:rsidR="00C71214" w:rsidRPr="00C71214" w:rsidRDefault="00C71214" w:rsidP="00C7121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EB0D589" w14:textId="17417ECE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113F8B5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0AC5015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5E36319E" w14:textId="3E44388B" w:rsidR="007825E2" w:rsidRPr="00852636" w:rsidRDefault="004C4081" w:rsidP="007825E2">
      <w:pPr>
        <w:spacing w:after="160" w:line="259" w:lineRule="auto"/>
        <w:rPr>
          <w:sz w:val="24"/>
          <w:szCs w:val="28"/>
          <w:rPrChange w:id="4" w:author="Eivazi, Farnaz" w:date="2022-07-13T23:32:00Z">
            <w:rPr>
              <w:sz w:val="28"/>
              <w:szCs w:val="28"/>
            </w:rPr>
          </w:rPrChange>
        </w:rPr>
      </w:pPr>
      <w:r w:rsidRPr="00852636">
        <w:rPr>
          <w:sz w:val="24"/>
          <w:szCs w:val="28"/>
          <w:rPrChange w:id="5" w:author="Eivazi, Farnaz" w:date="2022-07-13T23:32:00Z">
            <w:rPr>
              <w:sz w:val="28"/>
              <w:szCs w:val="28"/>
            </w:rPr>
          </w:rPrChange>
        </w:rPr>
        <w:t>B</w:t>
      </w:r>
      <w:r w:rsidR="007825E2" w:rsidRPr="00852636">
        <w:rPr>
          <w:sz w:val="24"/>
          <w:szCs w:val="28"/>
          <w:rPrChange w:id="6" w:author="Eivazi, Farnaz" w:date="2022-07-13T23:32:00Z">
            <w:rPr>
              <w:sz w:val="28"/>
              <w:szCs w:val="28"/>
            </w:rPr>
          </w:rPrChange>
        </w:rPr>
        <w:t xml:space="preserve">uild an application that will </w:t>
      </w:r>
      <w:r w:rsidRPr="00852636">
        <w:rPr>
          <w:sz w:val="24"/>
          <w:szCs w:val="28"/>
          <w:rPrChange w:id="7" w:author="Eivazi, Farnaz" w:date="2022-07-13T23:32:00Z">
            <w:rPr>
              <w:sz w:val="28"/>
              <w:szCs w:val="28"/>
            </w:rPr>
          </w:rPrChange>
        </w:rPr>
        <w:t>step through some possible problems to restore internet connectivity.  Assume that your computer uses wi-fi to connect to a router</w:t>
      </w:r>
      <w:r w:rsidR="008C7B98" w:rsidRPr="00852636">
        <w:rPr>
          <w:sz w:val="24"/>
          <w:szCs w:val="28"/>
          <w:rPrChange w:id="8" w:author="Eivazi, Farnaz" w:date="2022-07-13T23:32:00Z">
            <w:rPr>
              <w:sz w:val="28"/>
              <w:szCs w:val="28"/>
            </w:rPr>
          </w:rPrChange>
        </w:rPr>
        <w:t xml:space="preserve"> which connects to </w:t>
      </w:r>
      <w:r w:rsidR="008E38E9" w:rsidRPr="00852636">
        <w:rPr>
          <w:sz w:val="24"/>
          <w:szCs w:val="28"/>
          <w:rPrChange w:id="9" w:author="Eivazi, Farnaz" w:date="2022-07-13T23:32:00Z">
            <w:rPr>
              <w:sz w:val="28"/>
              <w:szCs w:val="28"/>
            </w:rPr>
          </w:rPrChange>
        </w:rPr>
        <w:t xml:space="preserve">an Internet Service Provider (ISP) which connects to </w:t>
      </w:r>
      <w:r w:rsidR="008C7B98" w:rsidRPr="00852636">
        <w:rPr>
          <w:sz w:val="24"/>
          <w:szCs w:val="28"/>
          <w:rPrChange w:id="10" w:author="Eivazi, Farnaz" w:date="2022-07-13T23:32:00Z">
            <w:rPr>
              <w:sz w:val="28"/>
              <w:szCs w:val="28"/>
            </w:rPr>
          </w:rPrChange>
        </w:rPr>
        <w:t>the Internet</w:t>
      </w:r>
      <w:r w:rsidRPr="00852636">
        <w:rPr>
          <w:sz w:val="24"/>
          <w:szCs w:val="28"/>
          <w:rPrChange w:id="11" w:author="Eivazi, Farnaz" w:date="2022-07-13T23:32:00Z">
            <w:rPr>
              <w:sz w:val="28"/>
              <w:szCs w:val="28"/>
            </w:rPr>
          </w:rPrChange>
        </w:rPr>
        <w:t>.</w:t>
      </w:r>
    </w:p>
    <w:p w14:paraId="2B812BA2" w14:textId="5E111028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CE67E" wp14:editId="58586C5D">
                <wp:simplePos x="0" y="0"/>
                <wp:positionH relativeFrom="column">
                  <wp:posOffset>-833755</wp:posOffset>
                </wp:positionH>
                <wp:positionV relativeFrom="paragraph">
                  <wp:posOffset>92075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76FF5089" id="Rectangle 14" o:spid="_x0000_s1026" style="position:absolute;margin-left:-65.65pt;margin-top:7.25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IcDhLX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C603C" wp14:editId="3C3F02BA">
                <wp:simplePos x="0" y="0"/>
                <wp:positionH relativeFrom="column">
                  <wp:posOffset>-68580</wp:posOffset>
                </wp:positionH>
                <wp:positionV relativeFrom="paragraph">
                  <wp:posOffset>40005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6B53F" w14:textId="6663FEBE" w:rsidR="00C71214" w:rsidRPr="00C71214" w:rsidRDefault="00C71214" w:rsidP="00C7121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Concepts </w:t>
                            </w:r>
                            <w:r w:rsidR="003D76A3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8843B1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overed</w:t>
                            </w: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C603C" id="Text Box 17" o:spid="_x0000_s1028" type="#_x0000_t202" style="position:absolute;left:0;text-align:left;margin-left:-5.4pt;margin-top:3.15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ws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S&#10;opgER1vRevJVtwQu4NMYN0faxiDRt/Ajt/c7OMPYbWFl+MVABHEgfbqgG6pxOKfpbHhzixBHbJzO&#10;JtNJKJO8fW2s89+EliQYGbVgL4LKjo/Od6l9SnhM6XVV15HBWr1zoGbwJKH1rsVg+XbXxlF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" filled="f" stroked="f">
                <v:textbox style="mso-fit-shape-to-text:t">
                  <w:txbxContent>
                    <w:p w14:paraId="60A6B53F" w14:textId="6663FEBE" w:rsidR="00C71214" w:rsidRPr="00C71214" w:rsidRDefault="00C71214" w:rsidP="00C7121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Concepts </w:t>
                      </w:r>
                      <w:r w:rsidR="003D76A3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8843B1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overed</w:t>
                      </w: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1773E8A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6F1B1A4B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FBE889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195BFA0D" w14:textId="490C0946" w:rsidR="007825E2" w:rsidRPr="00852636" w:rsidRDefault="007825E2" w:rsidP="00DE21EC">
      <w:pPr>
        <w:numPr>
          <w:ilvl w:val="0"/>
          <w:numId w:val="5"/>
        </w:numPr>
        <w:spacing w:after="11" w:line="248" w:lineRule="auto"/>
        <w:rPr>
          <w:sz w:val="24"/>
          <w:szCs w:val="28"/>
          <w:rPrChange w:id="12" w:author="Eivazi, Farnaz" w:date="2022-07-13T23:32:00Z">
            <w:rPr>
              <w:sz w:val="28"/>
              <w:szCs w:val="28"/>
            </w:rPr>
          </w:rPrChange>
        </w:rPr>
      </w:pPr>
      <w:r w:rsidRPr="00852636">
        <w:rPr>
          <w:sz w:val="24"/>
          <w:szCs w:val="28"/>
          <w:rPrChange w:id="13" w:author="Eivazi, Farnaz" w:date="2022-07-13T23:32:00Z">
            <w:rPr>
              <w:sz w:val="28"/>
              <w:szCs w:val="28"/>
            </w:rPr>
          </w:rPrChange>
        </w:rPr>
        <w:t xml:space="preserve">Java fundamentals, including decision structures </w:t>
      </w:r>
    </w:p>
    <w:p w14:paraId="54C7CCDB" w14:textId="500E4AB7" w:rsidR="007825E2" w:rsidRPr="00852636" w:rsidRDefault="007825E2" w:rsidP="00DE21EC">
      <w:pPr>
        <w:numPr>
          <w:ilvl w:val="0"/>
          <w:numId w:val="5"/>
        </w:numPr>
        <w:spacing w:after="11" w:line="248" w:lineRule="auto"/>
        <w:rPr>
          <w:sz w:val="24"/>
          <w:szCs w:val="28"/>
          <w:rPrChange w:id="14" w:author="Eivazi, Farnaz" w:date="2022-07-13T23:32:00Z">
            <w:rPr>
              <w:sz w:val="28"/>
              <w:szCs w:val="28"/>
            </w:rPr>
          </w:rPrChange>
        </w:rPr>
      </w:pPr>
      <w:r w:rsidRPr="00852636">
        <w:rPr>
          <w:sz w:val="24"/>
          <w:szCs w:val="28"/>
          <w:rPrChange w:id="15" w:author="Eivazi, Farnaz" w:date="2022-07-13T23:32:00Z">
            <w:rPr>
              <w:sz w:val="28"/>
              <w:szCs w:val="28"/>
            </w:rPr>
          </w:rPrChange>
        </w:rPr>
        <w:t xml:space="preserve">Following </w:t>
      </w:r>
      <w:r w:rsidR="004C4081" w:rsidRPr="00852636">
        <w:rPr>
          <w:sz w:val="24"/>
          <w:szCs w:val="28"/>
          <w:rPrChange w:id="16" w:author="Eivazi, Farnaz" w:date="2022-07-13T23:32:00Z">
            <w:rPr>
              <w:sz w:val="28"/>
              <w:szCs w:val="28"/>
            </w:rPr>
          </w:rPrChange>
        </w:rPr>
        <w:t>a flow-chart</w:t>
      </w:r>
    </w:p>
    <w:p w14:paraId="4F551F2D" w14:textId="055B7BD7" w:rsidR="008C7B98" w:rsidRPr="00852636" w:rsidRDefault="008C7B98" w:rsidP="00DE21EC">
      <w:pPr>
        <w:numPr>
          <w:ilvl w:val="0"/>
          <w:numId w:val="5"/>
        </w:numPr>
        <w:spacing w:after="11" w:line="248" w:lineRule="auto"/>
        <w:rPr>
          <w:sz w:val="24"/>
          <w:szCs w:val="28"/>
          <w:rPrChange w:id="17" w:author="Eivazi, Farnaz" w:date="2022-07-13T23:32:00Z">
            <w:rPr>
              <w:sz w:val="28"/>
              <w:szCs w:val="28"/>
            </w:rPr>
          </w:rPrChange>
        </w:rPr>
      </w:pPr>
      <w:r w:rsidRPr="00852636">
        <w:rPr>
          <w:sz w:val="24"/>
          <w:szCs w:val="28"/>
          <w:rPrChange w:id="18" w:author="Eivazi, Farnaz" w:date="2022-07-13T23:32:00Z">
            <w:rPr>
              <w:sz w:val="28"/>
              <w:szCs w:val="28"/>
            </w:rPr>
          </w:rPrChange>
        </w:rPr>
        <w:t>Command-line processing</w:t>
      </w:r>
    </w:p>
    <w:p w14:paraId="522ACDF2" w14:textId="77777777" w:rsidR="007825E2" w:rsidRPr="00FB7CC9" w:rsidRDefault="007825E2" w:rsidP="007825E2">
      <w:pPr>
        <w:spacing w:line="259" w:lineRule="auto"/>
        <w:rPr>
          <w:sz w:val="28"/>
          <w:szCs w:val="28"/>
        </w:rPr>
      </w:pPr>
      <w:r w:rsidRPr="00FB7CC9">
        <w:rPr>
          <w:sz w:val="28"/>
          <w:szCs w:val="28"/>
        </w:rPr>
        <w:t xml:space="preserve">  </w:t>
      </w:r>
    </w:p>
    <w:p w14:paraId="1E7510C9" w14:textId="1099370E" w:rsidR="00CD514B" w:rsidRPr="00F5341B" w:rsidRDefault="00CD514B" w:rsidP="008C11B9">
      <w:pPr>
        <w:numPr>
          <w:ilvl w:val="0"/>
          <w:numId w:val="5"/>
        </w:numPr>
        <w:spacing w:after="11" w:line="248" w:lineRule="auto"/>
        <w:rPr>
          <w:rFonts w:asciiTheme="majorBidi" w:hAnsiTheme="majorBidi" w:cstheme="majorBidi"/>
          <w:sz w:val="22"/>
          <w:szCs w:val="22"/>
        </w:rPr>
      </w:pPr>
    </w:p>
    <w:p w14:paraId="78820CB4" w14:textId="568BDCB6" w:rsidR="00F85B35" w:rsidRDefault="00CD514B" w:rsidP="006D42F7">
      <w:pPr>
        <w:rPr>
          <w:rFonts w:asciiTheme="majorBidi" w:hAnsiTheme="majorBidi" w:cstheme="majorBidi"/>
          <w:sz w:val="22"/>
          <w:szCs w:val="22"/>
        </w:rPr>
      </w:pPr>
      <w:r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D41B5" wp14:editId="45C01181">
                <wp:simplePos x="0" y="0"/>
                <wp:positionH relativeFrom="column">
                  <wp:posOffset>20955</wp:posOffset>
                </wp:positionH>
                <wp:positionV relativeFrom="paragraph">
                  <wp:posOffset>-219075</wp:posOffset>
                </wp:positionV>
                <wp:extent cx="7091680" cy="409575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F91E0" w14:textId="77777777" w:rsidR="00D062A4" w:rsidRPr="00D062A4" w:rsidRDefault="00D062A4" w:rsidP="00D062A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D41B5" id="Text Box 22" o:spid="_x0000_s1029" type="#_x0000_t202" style="position:absolute;margin-left:1.65pt;margin-top:-17.2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" filled="f" stroked="f">
                <v:textbox style="mso-fit-shape-to-text:t">
                  <w:txbxContent>
                    <w:p w14:paraId="397F91E0" w14:textId="77777777" w:rsidR="00D062A4" w:rsidRPr="00D062A4" w:rsidRDefault="00D062A4" w:rsidP="00D062A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="00D062A4"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B7EF7" wp14:editId="31D7337E">
                <wp:simplePos x="0" y="0"/>
                <wp:positionH relativeFrom="column">
                  <wp:posOffset>-718820</wp:posOffset>
                </wp:positionH>
                <wp:positionV relativeFrom="paragraph">
                  <wp:posOffset>-186055</wp:posOffset>
                </wp:positionV>
                <wp:extent cx="780097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EB9E137" id="Rectangle 21" o:spid="_x0000_s1026" style="position:absolute;margin-left:-56.6pt;margin-top:-14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uG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7BF38E57" w14:textId="77777777" w:rsidR="00F85B35" w:rsidRPr="00B038DC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543F2E16" w14:textId="1111457D" w:rsidR="00707429" w:rsidRPr="00852636" w:rsidRDefault="00FB7CC9" w:rsidP="004826B8">
      <w:pPr>
        <w:pStyle w:val="ListParagraph"/>
        <w:numPr>
          <w:ilvl w:val="0"/>
          <w:numId w:val="5"/>
        </w:numPr>
        <w:spacing w:line="259" w:lineRule="auto"/>
        <w:rPr>
          <w:sz w:val="24"/>
          <w:szCs w:val="28"/>
          <w:rPrChange w:id="19" w:author="Eivazi, Farnaz" w:date="2022-07-13T23:32:00Z">
            <w:rPr>
              <w:sz w:val="28"/>
              <w:szCs w:val="28"/>
            </w:rPr>
          </w:rPrChange>
        </w:rPr>
      </w:pPr>
      <w:r w:rsidRPr="00852636">
        <w:rPr>
          <w:sz w:val="24"/>
          <w:szCs w:val="28"/>
          <w:rPrChange w:id="20" w:author="Eivazi, Farnaz" w:date="2022-07-13T23:32:00Z">
            <w:rPr>
              <w:sz w:val="28"/>
              <w:szCs w:val="28"/>
            </w:rPr>
          </w:rPrChange>
        </w:rPr>
        <w:t>Write a program based on the following flow-chart</w:t>
      </w:r>
      <w:r w:rsidR="004826B8" w:rsidRPr="00852636">
        <w:rPr>
          <w:sz w:val="24"/>
          <w:szCs w:val="28"/>
          <w:rPrChange w:id="21" w:author="Eivazi, Farnaz" w:date="2022-07-13T23:32:00Z">
            <w:rPr>
              <w:sz w:val="28"/>
              <w:szCs w:val="28"/>
            </w:rPr>
          </w:rPrChange>
        </w:rPr>
        <w:t>.</w:t>
      </w:r>
      <w:r w:rsidRPr="00852636">
        <w:rPr>
          <w:sz w:val="24"/>
          <w:szCs w:val="28"/>
          <w:rPrChange w:id="22" w:author="Eivazi, Farnaz" w:date="2022-07-13T23:32:00Z">
            <w:rPr>
              <w:sz w:val="28"/>
              <w:szCs w:val="28"/>
            </w:rPr>
          </w:rPrChange>
        </w:rPr>
        <w:t xml:space="preserve"> </w:t>
      </w:r>
    </w:p>
    <w:p w14:paraId="5D1E3F39" w14:textId="7582748F" w:rsidR="00D41360" w:rsidRPr="00852636" w:rsidRDefault="00D41360" w:rsidP="00D41360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8"/>
          <w:rPrChange w:id="23" w:author="Eivazi, Farnaz" w:date="2022-07-13T23:32:00Z">
            <w:rPr>
              <w:sz w:val="28"/>
              <w:szCs w:val="28"/>
            </w:rPr>
          </w:rPrChange>
        </w:rPr>
      </w:pPr>
      <w:r w:rsidRPr="00852636">
        <w:rPr>
          <w:b/>
          <w:color w:val="FF0000"/>
          <w:sz w:val="24"/>
          <w:szCs w:val="28"/>
          <w:rPrChange w:id="24" w:author="Eivazi, Farnaz" w:date="2022-07-13T23:32:00Z">
            <w:rPr>
              <w:b/>
              <w:color w:val="FF0000"/>
              <w:sz w:val="28"/>
              <w:szCs w:val="28"/>
            </w:rPr>
          </w:rPrChange>
        </w:rPr>
        <w:t>Note:</w:t>
      </w:r>
    </w:p>
    <w:p w14:paraId="30C341E2" w14:textId="77777777" w:rsidR="00D41360" w:rsidRPr="00852636" w:rsidRDefault="00D41360" w:rsidP="00D41360">
      <w:pPr>
        <w:pStyle w:val="ListParagraph"/>
        <w:numPr>
          <w:ilvl w:val="1"/>
          <w:numId w:val="5"/>
        </w:numPr>
        <w:spacing w:after="160" w:line="259" w:lineRule="auto"/>
        <w:rPr>
          <w:sz w:val="24"/>
          <w:szCs w:val="28"/>
          <w:rPrChange w:id="25" w:author="Eivazi, Farnaz" w:date="2022-07-13T23:32:00Z">
            <w:rPr>
              <w:sz w:val="28"/>
              <w:szCs w:val="28"/>
            </w:rPr>
          </w:rPrChange>
        </w:rPr>
      </w:pPr>
      <w:r w:rsidRPr="00852636">
        <w:rPr>
          <w:sz w:val="24"/>
          <w:szCs w:val="28"/>
          <w:rPrChange w:id="26" w:author="Eivazi, Farnaz" w:date="2022-07-13T23:32:00Z">
            <w:rPr>
              <w:sz w:val="28"/>
              <w:szCs w:val="28"/>
            </w:rPr>
          </w:rPrChange>
        </w:rPr>
        <w:t>Your application should start with a header exactly with the same wordings as follows:</w:t>
      </w:r>
    </w:p>
    <w:p w14:paraId="4DC34C2C" w14:textId="271B8138" w:rsidR="00D41360" w:rsidRPr="00852636" w:rsidRDefault="00D41360" w:rsidP="00D41360">
      <w:pPr>
        <w:spacing w:line="236" w:lineRule="auto"/>
        <w:ind w:left="1800" w:right="-3"/>
        <w:rPr>
          <w:i/>
          <w:sz w:val="24"/>
          <w:szCs w:val="28"/>
          <w:rPrChange w:id="27" w:author="Eivazi, Farnaz" w:date="2022-07-13T23:32:00Z">
            <w:rPr>
              <w:rFonts w:ascii="Courier New" w:hAnsi="Courier New" w:cs="Courier New"/>
              <w:i/>
              <w:sz w:val="28"/>
              <w:szCs w:val="28"/>
            </w:rPr>
          </w:rPrChange>
        </w:rPr>
      </w:pPr>
      <w:r w:rsidRPr="00852636">
        <w:rPr>
          <w:i/>
          <w:sz w:val="24"/>
          <w:szCs w:val="28"/>
          <w:rPrChange w:id="28" w:author="Eivazi, Farnaz" w:date="2022-07-13T23:32:00Z">
            <w:rPr>
              <w:rFonts w:ascii="Courier New" w:hAnsi="Courier New" w:cs="Courier New"/>
              <w:i/>
              <w:sz w:val="28"/>
              <w:szCs w:val="28"/>
            </w:rPr>
          </w:rPrChange>
        </w:rPr>
        <w:t xml:space="preserve">If you have a problem with internet connectivity this </w:t>
      </w:r>
      <w:proofErr w:type="spellStart"/>
      <w:r w:rsidRPr="00852636">
        <w:rPr>
          <w:i/>
          <w:sz w:val="24"/>
          <w:szCs w:val="28"/>
          <w:rPrChange w:id="29" w:author="Eivazi, Farnaz" w:date="2022-07-13T23:32:00Z">
            <w:rPr>
              <w:rFonts w:ascii="Courier New" w:hAnsi="Courier New" w:cs="Courier New"/>
              <w:i/>
              <w:sz w:val="28"/>
              <w:szCs w:val="28"/>
            </w:rPr>
          </w:rPrChange>
        </w:rPr>
        <w:t>WiFi</w:t>
      </w:r>
      <w:proofErr w:type="spellEnd"/>
      <w:r w:rsidR="0087602C" w:rsidRPr="00852636">
        <w:rPr>
          <w:i/>
          <w:sz w:val="24"/>
          <w:szCs w:val="28"/>
          <w:rPrChange w:id="30" w:author="Eivazi, Farnaz" w:date="2022-07-13T23:32:00Z">
            <w:rPr>
              <w:rFonts w:ascii="Courier New" w:hAnsi="Courier New" w:cs="Courier New"/>
              <w:i/>
              <w:sz w:val="28"/>
              <w:szCs w:val="28"/>
            </w:rPr>
          </w:rPrChange>
        </w:rPr>
        <w:t xml:space="preserve"> </w:t>
      </w:r>
      <w:r w:rsidRPr="00852636">
        <w:rPr>
          <w:i/>
          <w:sz w:val="24"/>
          <w:szCs w:val="28"/>
          <w:rPrChange w:id="31" w:author="Eivazi, Farnaz" w:date="2022-07-13T23:32:00Z">
            <w:rPr>
              <w:rFonts w:ascii="Courier New" w:hAnsi="Courier New" w:cs="Courier New"/>
              <w:i/>
              <w:sz w:val="28"/>
              <w:szCs w:val="28"/>
            </w:rPr>
          </w:rPrChange>
        </w:rPr>
        <w:t xml:space="preserve">Diagnosis might work. </w:t>
      </w:r>
    </w:p>
    <w:p w14:paraId="025CE0B8" w14:textId="770236F6" w:rsidR="00D41360" w:rsidRPr="00852636" w:rsidRDefault="00D41360" w:rsidP="00D41360">
      <w:pPr>
        <w:pStyle w:val="ListParagraph"/>
        <w:numPr>
          <w:ilvl w:val="1"/>
          <w:numId w:val="5"/>
        </w:numPr>
        <w:spacing w:after="160" w:line="259" w:lineRule="auto"/>
        <w:rPr>
          <w:sz w:val="24"/>
          <w:szCs w:val="28"/>
          <w:rPrChange w:id="32" w:author="Eivazi, Farnaz" w:date="2022-07-13T23:32:00Z">
            <w:rPr>
              <w:sz w:val="28"/>
              <w:szCs w:val="28"/>
            </w:rPr>
          </w:rPrChange>
        </w:rPr>
      </w:pPr>
      <w:r w:rsidRPr="00852636">
        <w:rPr>
          <w:sz w:val="24"/>
          <w:szCs w:val="28"/>
          <w:rPrChange w:id="33" w:author="Eivazi, Farnaz" w:date="2022-07-13T23:32:00Z">
            <w:rPr>
              <w:sz w:val="28"/>
              <w:szCs w:val="28"/>
            </w:rPr>
          </w:rPrChange>
        </w:rPr>
        <w:t>Make sure to use the exact wordings as shown in the flowchart.</w:t>
      </w:r>
    </w:p>
    <w:p w14:paraId="645E821C" w14:textId="4B4FFB9C" w:rsidR="0080505D" w:rsidRPr="00852636" w:rsidRDefault="0080505D" w:rsidP="0080505D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8"/>
          <w:rPrChange w:id="34" w:author="Eivazi, Farnaz" w:date="2022-07-13T23:32:00Z">
            <w:rPr>
              <w:sz w:val="28"/>
              <w:szCs w:val="28"/>
            </w:rPr>
          </w:rPrChange>
        </w:rPr>
      </w:pPr>
      <w:r w:rsidRPr="00852636">
        <w:rPr>
          <w:sz w:val="24"/>
          <w:szCs w:val="28"/>
          <w:rPrChange w:id="35" w:author="Eivazi, Farnaz" w:date="2022-07-13T23:32:00Z">
            <w:rPr>
              <w:sz w:val="28"/>
              <w:szCs w:val="28"/>
            </w:rPr>
          </w:rPrChange>
        </w:rPr>
        <w:t>Notice that few words/sentences in the flowchart are repetitive(constant); declare constant variables for those words/sentences; for example, the decision question, Yes, No</w:t>
      </w:r>
    </w:p>
    <w:p w14:paraId="621E4450" w14:textId="6E602137" w:rsidR="0080505D" w:rsidRPr="00852636" w:rsidRDefault="0080505D" w:rsidP="0080505D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8"/>
          <w:rPrChange w:id="36" w:author="Eivazi, Farnaz" w:date="2022-07-13T23:32:00Z">
            <w:rPr>
              <w:sz w:val="28"/>
              <w:szCs w:val="28"/>
            </w:rPr>
          </w:rPrChange>
        </w:rPr>
      </w:pPr>
      <w:r w:rsidRPr="00852636">
        <w:rPr>
          <w:sz w:val="24"/>
          <w:szCs w:val="28"/>
          <w:rPrChange w:id="37" w:author="Eivazi, Farnaz" w:date="2022-07-13T23:32:00Z">
            <w:rPr>
              <w:sz w:val="28"/>
              <w:szCs w:val="28"/>
            </w:rPr>
          </w:rPrChange>
        </w:rPr>
        <w:t>If the user enters an invalid response, notify the user by displaying “Invalid answer; try again”</w:t>
      </w:r>
      <w:r w:rsidR="004826B8" w:rsidRPr="00852636">
        <w:rPr>
          <w:sz w:val="24"/>
          <w:szCs w:val="28"/>
          <w:rPrChange w:id="38" w:author="Eivazi, Farnaz" w:date="2022-07-13T23:32:00Z">
            <w:rPr>
              <w:sz w:val="28"/>
              <w:szCs w:val="28"/>
            </w:rPr>
          </w:rPrChange>
        </w:rPr>
        <w:t xml:space="preserve"> and exit the program.</w:t>
      </w:r>
      <w:r w:rsidR="0045515E" w:rsidRPr="00852636">
        <w:rPr>
          <w:sz w:val="24"/>
          <w:szCs w:val="28"/>
          <w:rPrChange w:id="39" w:author="Eivazi, Farnaz" w:date="2022-07-13T23:32:00Z">
            <w:rPr>
              <w:sz w:val="28"/>
              <w:szCs w:val="28"/>
            </w:rPr>
          </w:rPrChange>
        </w:rPr>
        <w:t xml:space="preserve"> </w:t>
      </w:r>
    </w:p>
    <w:p w14:paraId="26D440EE" w14:textId="7CB8AC81" w:rsidR="007825E2" w:rsidRPr="00852636" w:rsidRDefault="0080505D" w:rsidP="004826B8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8"/>
          <w:rPrChange w:id="40" w:author="Eivazi, Farnaz" w:date="2022-07-13T23:32:00Z">
            <w:rPr>
              <w:sz w:val="28"/>
              <w:szCs w:val="28"/>
            </w:rPr>
          </w:rPrChange>
        </w:rPr>
      </w:pPr>
      <w:r w:rsidRPr="00852636">
        <w:rPr>
          <w:sz w:val="24"/>
          <w:szCs w:val="28"/>
          <w:rPrChange w:id="41" w:author="Eivazi, Farnaz" w:date="2022-07-13T23:32:00Z">
            <w:rPr>
              <w:sz w:val="28"/>
              <w:szCs w:val="28"/>
            </w:rPr>
          </w:rPrChange>
        </w:rPr>
        <w:t xml:space="preserve">You should make sure to handle the </w:t>
      </w:r>
      <w:r w:rsidR="004826B8" w:rsidRPr="00852636">
        <w:rPr>
          <w:sz w:val="24"/>
          <w:szCs w:val="28"/>
          <w:rPrChange w:id="42" w:author="Eivazi, Farnaz" w:date="2022-07-13T23:32:00Z">
            <w:rPr>
              <w:sz w:val="28"/>
              <w:szCs w:val="28"/>
            </w:rPr>
          </w:rPrChange>
        </w:rPr>
        <w:t>Y</w:t>
      </w:r>
      <w:r w:rsidRPr="00852636">
        <w:rPr>
          <w:sz w:val="24"/>
          <w:szCs w:val="28"/>
          <w:rPrChange w:id="43" w:author="Eivazi, Farnaz" w:date="2022-07-13T23:32:00Z">
            <w:rPr>
              <w:sz w:val="28"/>
              <w:szCs w:val="28"/>
            </w:rPr>
          </w:rPrChange>
        </w:rPr>
        <w:t>es/</w:t>
      </w:r>
      <w:r w:rsidR="004826B8" w:rsidRPr="00852636">
        <w:rPr>
          <w:sz w:val="24"/>
          <w:szCs w:val="28"/>
          <w:rPrChange w:id="44" w:author="Eivazi, Farnaz" w:date="2022-07-13T23:32:00Z">
            <w:rPr>
              <w:sz w:val="28"/>
              <w:szCs w:val="28"/>
            </w:rPr>
          </w:rPrChange>
        </w:rPr>
        <w:t>N</w:t>
      </w:r>
      <w:r w:rsidRPr="00852636">
        <w:rPr>
          <w:sz w:val="24"/>
          <w:szCs w:val="28"/>
          <w:rPrChange w:id="45" w:author="Eivazi, Farnaz" w:date="2022-07-13T23:32:00Z">
            <w:rPr>
              <w:sz w:val="28"/>
              <w:szCs w:val="28"/>
            </w:rPr>
          </w:rPrChange>
        </w:rPr>
        <w:t>o responses regardless of the case</w:t>
      </w:r>
      <w:r w:rsidR="004826B8" w:rsidRPr="00852636">
        <w:rPr>
          <w:sz w:val="24"/>
          <w:szCs w:val="28"/>
          <w:rPrChange w:id="46" w:author="Eivazi, Farnaz" w:date="2022-07-13T23:32:00Z">
            <w:rPr>
              <w:sz w:val="28"/>
              <w:szCs w:val="28"/>
            </w:rPr>
          </w:rPrChange>
        </w:rPr>
        <w:t xml:space="preserve"> (uppercase/lowercase Yes/No)</w:t>
      </w:r>
      <w:r w:rsidRPr="00852636">
        <w:rPr>
          <w:sz w:val="24"/>
          <w:szCs w:val="28"/>
          <w:rPrChange w:id="47" w:author="Eivazi, Farnaz" w:date="2022-07-13T23:32:00Z">
            <w:rPr>
              <w:sz w:val="28"/>
              <w:szCs w:val="28"/>
            </w:rPr>
          </w:rPrChange>
        </w:rPr>
        <w:t>.</w:t>
      </w:r>
    </w:p>
    <w:p w14:paraId="37CBAB0D" w14:textId="3E7FF5E7" w:rsidR="007825E2" w:rsidRPr="003D76A3" w:rsidRDefault="0080505D" w:rsidP="0045434E">
      <w:pPr>
        <w:pStyle w:val="ListParagraph"/>
        <w:numPr>
          <w:ilvl w:val="0"/>
          <w:numId w:val="5"/>
        </w:numPr>
        <w:spacing w:after="160" w:line="236" w:lineRule="auto"/>
        <w:ind w:right="-3"/>
        <w:rPr>
          <w:sz w:val="28"/>
          <w:szCs w:val="28"/>
        </w:rPr>
      </w:pPr>
      <w:r w:rsidRPr="00852636">
        <w:rPr>
          <w:sz w:val="24"/>
          <w:szCs w:val="28"/>
          <w:rPrChange w:id="48" w:author="Eivazi, Farnaz" w:date="2022-07-13T23:32:00Z">
            <w:rPr>
              <w:sz w:val="28"/>
              <w:szCs w:val="28"/>
            </w:rPr>
          </w:rPrChange>
        </w:rPr>
        <w:lastRenderedPageBreak/>
        <w:t xml:space="preserve">Prompt the user at each step, and if they respond that the step they took fixed the problem, exit the program. </w:t>
      </w:r>
      <w:r w:rsidR="0045515E" w:rsidRPr="00852636">
        <w:rPr>
          <w:sz w:val="24"/>
          <w:szCs w:val="28"/>
          <w:rPrChange w:id="49" w:author="Eivazi, Farnaz" w:date="2022-07-13T23:32:00Z">
            <w:rPr>
              <w:sz w:val="28"/>
              <w:szCs w:val="28"/>
            </w:rPr>
          </w:rPrChange>
        </w:rPr>
        <w:t xml:space="preserve"> </w:t>
      </w:r>
      <w:r w:rsidR="0030511E">
        <w:rPr>
          <w:noProof/>
          <w:sz w:val="28"/>
          <w:szCs w:val="28"/>
        </w:rPr>
        <w:drawing>
          <wp:inline distT="0" distB="0" distL="0" distR="0" wp14:anchorId="18B57453" wp14:editId="393B003D">
            <wp:extent cx="6400800" cy="7350760"/>
            <wp:effectExtent l="0" t="0" r="0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 WiFi Flow 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9E8D" w14:textId="77777777" w:rsidR="00177A86" w:rsidRDefault="00177A86" w:rsidP="00CD514B">
      <w:pPr>
        <w:spacing w:after="160" w:line="259" w:lineRule="auto"/>
        <w:rPr>
          <w:sz w:val="28"/>
          <w:szCs w:val="28"/>
        </w:rPr>
      </w:pPr>
    </w:p>
    <w:p w14:paraId="7B35174D" w14:textId="356B5C58" w:rsidR="00CD514B" w:rsidRPr="00852636" w:rsidRDefault="00270148" w:rsidP="00CD514B">
      <w:pPr>
        <w:spacing w:after="160" w:line="259" w:lineRule="auto"/>
        <w:rPr>
          <w:sz w:val="24"/>
          <w:szCs w:val="28"/>
          <w:rPrChange w:id="50" w:author="Eivazi, Farnaz" w:date="2022-07-13T23:32:00Z">
            <w:rPr>
              <w:sz w:val="28"/>
              <w:szCs w:val="28"/>
            </w:rPr>
          </w:rPrChange>
        </w:rPr>
      </w:pPr>
      <w:r w:rsidRPr="00852636">
        <w:rPr>
          <w:sz w:val="24"/>
          <w:szCs w:val="28"/>
          <w:rPrChange w:id="51" w:author="Eivazi, Farnaz" w:date="2022-07-13T23:32:00Z">
            <w:rPr>
              <w:sz w:val="28"/>
              <w:szCs w:val="28"/>
            </w:rPr>
          </w:rPrChange>
        </w:rPr>
        <w:t xml:space="preserve">You are required to run the application from the command line and from an IDE (like Eclipse). </w:t>
      </w:r>
      <w:r w:rsidR="0095140C" w:rsidRPr="00852636">
        <w:rPr>
          <w:sz w:val="24"/>
          <w:szCs w:val="28"/>
          <w:rPrChange w:id="52" w:author="Eivazi, Farnaz" w:date="2022-07-13T23:32:00Z">
            <w:rPr>
              <w:sz w:val="28"/>
              <w:szCs w:val="28"/>
            </w:rPr>
          </w:rPrChange>
        </w:rPr>
        <w:t>T</w:t>
      </w:r>
      <w:r w:rsidR="00637167" w:rsidRPr="00852636">
        <w:rPr>
          <w:sz w:val="24"/>
          <w:szCs w:val="28"/>
          <w:rPrChange w:id="53" w:author="Eivazi, Farnaz" w:date="2022-07-13T23:32:00Z">
            <w:rPr>
              <w:sz w:val="28"/>
              <w:szCs w:val="28"/>
            </w:rPr>
          </w:rPrChange>
        </w:rPr>
        <w:t xml:space="preserve">ake screenshots of two runs of your program with different </w:t>
      </w:r>
      <w:r w:rsidR="00061D26" w:rsidRPr="00852636">
        <w:rPr>
          <w:sz w:val="24"/>
          <w:szCs w:val="28"/>
          <w:rPrChange w:id="54" w:author="Eivazi, Farnaz" w:date="2022-07-13T23:32:00Z">
            <w:rPr>
              <w:sz w:val="28"/>
              <w:szCs w:val="28"/>
            </w:rPr>
          </w:rPrChange>
        </w:rPr>
        <w:t>inputs</w:t>
      </w:r>
      <w:r w:rsidRPr="00852636">
        <w:rPr>
          <w:sz w:val="24"/>
          <w:szCs w:val="28"/>
          <w:rPrChange w:id="55" w:author="Eivazi, Farnaz" w:date="2022-07-13T23:32:00Z">
            <w:rPr>
              <w:sz w:val="28"/>
              <w:szCs w:val="28"/>
            </w:rPr>
          </w:rPrChange>
        </w:rPr>
        <w:t>, one from the command line and one from your IDE</w:t>
      </w:r>
      <w:r w:rsidR="0077275E" w:rsidRPr="00852636">
        <w:rPr>
          <w:sz w:val="24"/>
          <w:szCs w:val="28"/>
          <w:rPrChange w:id="56" w:author="Eivazi, Farnaz" w:date="2022-07-13T23:32:00Z">
            <w:rPr>
              <w:sz w:val="28"/>
              <w:szCs w:val="28"/>
            </w:rPr>
          </w:rPrChange>
        </w:rPr>
        <w:t>.</w:t>
      </w:r>
    </w:p>
    <w:p w14:paraId="72C25CA1" w14:textId="25688354" w:rsidR="00177A86" w:rsidRDefault="00177A86" w:rsidP="00CD514B">
      <w:pPr>
        <w:spacing w:after="160" w:line="259" w:lineRule="auto"/>
        <w:rPr>
          <w:sz w:val="28"/>
          <w:szCs w:val="28"/>
        </w:rPr>
      </w:pPr>
    </w:p>
    <w:p w14:paraId="1891E2DD" w14:textId="1C0FDAFC" w:rsidR="00433C0F" w:rsidRDefault="0077275E" w:rsidP="00270148">
      <w:pPr>
        <w:rPr>
          <w:rFonts w:asciiTheme="majorBidi" w:hAnsiTheme="majorBidi" w:cstheme="majorBidi"/>
          <w:iCs/>
        </w:rPr>
      </w:pPr>
      <w:r w:rsidRPr="00177A86">
        <w:rPr>
          <w:rFonts w:asciiTheme="majorBidi" w:hAnsiTheme="majorBidi" w:cstheme="majorBidi"/>
          <w:i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F311D" wp14:editId="565A37C9">
                <wp:simplePos x="0" y="0"/>
                <wp:positionH relativeFrom="column">
                  <wp:posOffset>-40005</wp:posOffset>
                </wp:positionH>
                <wp:positionV relativeFrom="paragraph">
                  <wp:posOffset>156210</wp:posOffset>
                </wp:positionV>
                <wp:extent cx="7091680" cy="409575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C2B3FE" w14:textId="04EA370E" w:rsidR="00DD373C" w:rsidRPr="00DD373C" w:rsidRDefault="00DD373C" w:rsidP="00DD373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73C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FD45EA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/Sample Runs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311D" id="Text Box 25" o:spid="_x0000_s1030" type="#_x0000_t202" style="position:absolute;margin-left:-3.15pt;margin-top:12.3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+waKw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" filled="f" stroked="f">
                <v:textbox style="mso-fit-shape-to-text:t">
                  <w:txbxContent>
                    <w:p w14:paraId="5DC2B3FE" w14:textId="04EA370E" w:rsidR="00DD373C" w:rsidRPr="00DD373C" w:rsidRDefault="00DD373C" w:rsidP="00DD373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373C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FD45EA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/Sample Runs</w:t>
                      </w:r>
                    </w:p>
                  </w:txbxContent>
                </v:textbox>
              </v:shape>
            </w:pict>
          </mc:Fallback>
        </mc:AlternateContent>
      </w:r>
      <w:r w:rsidRPr="00177A86">
        <w:rPr>
          <w:rFonts w:asciiTheme="majorBidi" w:hAnsiTheme="majorBidi" w:cstheme="majorBidi"/>
          <w:i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16880" wp14:editId="07BB254B">
                <wp:simplePos x="0" y="0"/>
                <wp:positionH relativeFrom="column">
                  <wp:posOffset>-776605</wp:posOffset>
                </wp:positionH>
                <wp:positionV relativeFrom="paragraph">
                  <wp:posOffset>238760</wp:posOffset>
                </wp:positionV>
                <wp:extent cx="7800975" cy="361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3BFA9792" id="Rectangle 24" o:spid="_x0000_s1026" style="position:absolute;margin-left:-61.15pt;margin-top:18.8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X1dwIAADs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2750B6D0" w14:textId="3D08CC78" w:rsidR="00F4690A" w:rsidRDefault="00F4690A" w:rsidP="00270148">
      <w:pPr>
        <w:rPr>
          <w:rFonts w:asciiTheme="majorBidi" w:hAnsiTheme="majorBidi" w:cstheme="majorBidi"/>
          <w:iCs/>
        </w:rPr>
      </w:pPr>
    </w:p>
    <w:p w14:paraId="1598DE07" w14:textId="248A827E" w:rsidR="00F4690A" w:rsidRDefault="00F4690A" w:rsidP="00270148">
      <w:pPr>
        <w:rPr>
          <w:rFonts w:asciiTheme="majorBidi" w:hAnsiTheme="majorBidi" w:cstheme="majorBidi"/>
          <w:iCs/>
        </w:rPr>
      </w:pPr>
    </w:p>
    <w:p w14:paraId="70BCEE57" w14:textId="77777777" w:rsidR="00F4690A" w:rsidRDefault="00F4690A" w:rsidP="00270148">
      <w:pPr>
        <w:rPr>
          <w:rFonts w:asciiTheme="majorBidi" w:hAnsiTheme="majorBidi" w:cstheme="majorBidi"/>
          <w:iCs/>
        </w:rPr>
      </w:pPr>
    </w:p>
    <w:p w14:paraId="65365E21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54EEC040" w14:textId="779EC04F" w:rsidR="00433C0F" w:rsidRDefault="00D41360" w:rsidP="00270148">
      <w:pPr>
        <w:rPr>
          <w:rFonts w:asciiTheme="majorBidi" w:hAnsiTheme="majorBidi" w:cstheme="majorBidi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448CF0" wp14:editId="20F57672">
                <wp:simplePos x="0" y="0"/>
                <wp:positionH relativeFrom="column">
                  <wp:posOffset>5567680</wp:posOffset>
                </wp:positionH>
                <wp:positionV relativeFrom="paragraph">
                  <wp:posOffset>596900</wp:posOffset>
                </wp:positionV>
                <wp:extent cx="1193800" cy="612140"/>
                <wp:effectExtent l="2286000" t="361950" r="44450" b="35560"/>
                <wp:wrapNone/>
                <wp:docPr id="7" name="Speech Bubble: 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12140"/>
                        </a:xfrm>
                        <a:prstGeom prst="wedgeEllipseCallout">
                          <a:avLst>
                            <a:gd name="adj1" fmla="val -240277"/>
                            <a:gd name="adj2" fmla="val -1065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4CEED" w14:textId="04C853BB" w:rsidR="00D41360" w:rsidRDefault="00D41360" w:rsidP="00D41360">
                            <w:pPr>
                              <w:jc w:val="center"/>
                            </w:pPr>
                            <w:r>
                              <w:t>Application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448CF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7" o:spid="_x0000_s1031" type="#_x0000_t63" style="position:absolute;margin-left:438.4pt;margin-top:47pt;width:94pt;height:48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" adj="-41100,-12223" fillcolor="#4f81bd [3204]" strokecolor="#243f60 [1604]" strokeweight="2pt">
                <v:textbox>
                  <w:txbxContent>
                    <w:p w14:paraId="67B4CEED" w14:textId="04C853BB" w:rsidR="00D41360" w:rsidRDefault="00D41360" w:rsidP="00D41360">
                      <w:pPr>
                        <w:jc w:val="center"/>
                      </w:pPr>
                      <w:r>
                        <w:t>Application Header</w:t>
                      </w:r>
                    </w:p>
                  </w:txbxContent>
                </v:textbox>
              </v:shape>
            </w:pict>
          </mc:Fallback>
        </mc:AlternateContent>
      </w:r>
      <w:r w:rsidR="004A39F8">
        <w:rPr>
          <w:noProof/>
        </w:rPr>
        <w:drawing>
          <wp:inline distT="0" distB="0" distL="0" distR="0" wp14:anchorId="1D7E1C0B" wp14:editId="3ABA0D2D">
            <wp:extent cx="6400800" cy="151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6C4C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3EC022B6" w14:textId="0E984F77" w:rsidR="00433C0F" w:rsidRDefault="00433C0F" w:rsidP="00270148">
      <w:pPr>
        <w:rPr>
          <w:rFonts w:asciiTheme="majorBidi" w:hAnsiTheme="majorBidi" w:cstheme="majorBidi"/>
          <w:iCs/>
        </w:rPr>
      </w:pPr>
    </w:p>
    <w:p w14:paraId="042D5316" w14:textId="586B8713" w:rsidR="004A39F8" w:rsidRDefault="008654FB" w:rsidP="00270148">
      <w:pPr>
        <w:rPr>
          <w:rFonts w:asciiTheme="majorBidi" w:hAnsiTheme="majorBidi" w:cstheme="majorBidi"/>
          <w:iCs/>
        </w:rPr>
      </w:pPr>
      <w:r>
        <w:rPr>
          <w:noProof/>
        </w:rPr>
        <w:drawing>
          <wp:inline distT="0" distB="0" distL="0" distR="0" wp14:anchorId="3029C862" wp14:editId="51B71F36">
            <wp:extent cx="6400800" cy="1438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5B99" w14:textId="39BCB275" w:rsidR="004A39F8" w:rsidRDefault="004A39F8" w:rsidP="00270148">
      <w:pPr>
        <w:rPr>
          <w:rFonts w:asciiTheme="majorBidi" w:hAnsiTheme="majorBidi" w:cstheme="majorBidi"/>
          <w:iCs/>
        </w:rPr>
      </w:pPr>
    </w:p>
    <w:p w14:paraId="1716FCFC" w14:textId="67F41826" w:rsidR="004A39F8" w:rsidRDefault="004A39F8" w:rsidP="00270148">
      <w:pPr>
        <w:rPr>
          <w:rFonts w:asciiTheme="majorBidi" w:hAnsiTheme="majorBidi" w:cstheme="majorBidi"/>
          <w:iCs/>
        </w:rPr>
      </w:pPr>
    </w:p>
    <w:p w14:paraId="1A4F6A62" w14:textId="689BC94A" w:rsidR="004A39F8" w:rsidRDefault="003628DE" w:rsidP="00270148">
      <w:pPr>
        <w:rPr>
          <w:rFonts w:asciiTheme="majorBidi" w:hAnsiTheme="majorBidi" w:cstheme="majorBidi"/>
          <w:iCs/>
        </w:rPr>
      </w:pPr>
      <w:r>
        <w:rPr>
          <w:noProof/>
        </w:rPr>
        <w:drawing>
          <wp:inline distT="0" distB="0" distL="0" distR="0" wp14:anchorId="3B861258" wp14:editId="6E30B8D6">
            <wp:extent cx="6400800" cy="1969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53E5" w14:textId="6CAF6ECD" w:rsidR="004A39F8" w:rsidRDefault="004A39F8" w:rsidP="00270148">
      <w:pPr>
        <w:rPr>
          <w:rFonts w:asciiTheme="majorBidi" w:hAnsiTheme="majorBidi" w:cstheme="majorBidi"/>
          <w:iCs/>
        </w:rPr>
      </w:pPr>
    </w:p>
    <w:p w14:paraId="213A9CEB" w14:textId="16C2D74B" w:rsidR="004A39F8" w:rsidRDefault="004845C8" w:rsidP="00270148">
      <w:pPr>
        <w:rPr>
          <w:rFonts w:asciiTheme="majorBidi" w:hAnsiTheme="majorBidi" w:cstheme="majorBidi"/>
          <w:iCs/>
        </w:rPr>
      </w:pPr>
      <w:r>
        <w:rPr>
          <w:noProof/>
        </w:rPr>
        <w:drawing>
          <wp:inline distT="0" distB="0" distL="0" distR="0" wp14:anchorId="4BCA2546" wp14:editId="4ADE308F">
            <wp:extent cx="6400800" cy="204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235C" w14:textId="384760B5" w:rsidR="004A39F8" w:rsidRDefault="004A39F8" w:rsidP="00270148">
      <w:pPr>
        <w:rPr>
          <w:rFonts w:asciiTheme="majorBidi" w:hAnsiTheme="majorBidi" w:cstheme="majorBidi"/>
          <w:iCs/>
        </w:rPr>
      </w:pPr>
    </w:p>
    <w:p w14:paraId="1C663278" w14:textId="77777777" w:rsidR="00D92A5D" w:rsidRDefault="00D92A5D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FC69FAE" w14:textId="77777777" w:rsidR="00D92A5D" w:rsidRDefault="00D92A5D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307DED0" w14:textId="522D71BC" w:rsidR="00D92A5D" w:rsidRDefault="00D92A5D" w:rsidP="004D7B98">
      <w:pPr>
        <w:rPr>
          <w:ins w:id="57" w:author="Eivazi, Farnaz" w:date="2022-07-13T23:32:00Z"/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471227F" w14:textId="77777777" w:rsidR="00852636" w:rsidRDefault="00852636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6331159" w14:textId="0845313A" w:rsidR="00D92A5D" w:rsidRDefault="00D92A5D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A168DAB" w14:textId="21F09F95" w:rsidR="001D7AA0" w:rsidRDefault="00852636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B2B62" wp14:editId="122875C1">
                <wp:simplePos x="0" y="0"/>
                <wp:positionH relativeFrom="column">
                  <wp:posOffset>-98425</wp:posOffset>
                </wp:positionH>
                <wp:positionV relativeFrom="paragraph">
                  <wp:posOffset>-5080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BAC8D" w14:textId="6C7A1988" w:rsidR="001D7AA0" w:rsidRPr="00DD373C" w:rsidRDefault="001D7AA0" w:rsidP="001D7AA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B2B62" id="Text Box 19" o:spid="_x0000_s1032" type="#_x0000_t202" style="position:absolute;margin-left:-7.75pt;margin-top:-.4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" filled="f" stroked="f">
                <v:textbox style="mso-fit-shape-to-text:t">
                  <w:txbxContent>
                    <w:p w14:paraId="496BAC8D" w14:textId="6C7A1988" w:rsidR="001D7AA0" w:rsidRPr="00DD373C" w:rsidRDefault="001D7AA0" w:rsidP="001D7AA0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="001D7AA0"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F2E96" wp14:editId="70F24FA5">
                <wp:simplePos x="0" y="0"/>
                <wp:positionH relativeFrom="page">
                  <wp:align>left</wp:align>
                </wp:positionH>
                <wp:positionV relativeFrom="paragraph">
                  <wp:posOffset>7620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0EEFF" id="Rectangle 16" o:spid="_x0000_s1026" style="position:absolute;margin-left:0;margin-top:.6pt;width:614.25pt;height:28.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" fillcolor="#4f81bd [3204]" strokecolor="#243f60 [1604]" strokeweight="2pt">
                <w10:wrap anchorx="page"/>
              </v:rect>
            </w:pict>
          </mc:Fallback>
        </mc:AlternateContent>
      </w:r>
    </w:p>
    <w:p w14:paraId="46F74A9C" w14:textId="0F6DAD11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B821D9E" w14:textId="46089448" w:rsidR="001D7AA0" w:rsidDel="00852636" w:rsidRDefault="001D7AA0" w:rsidP="004D7B98">
      <w:pPr>
        <w:rPr>
          <w:del w:id="58" w:author="Eivazi, Farnaz" w:date="2022-07-13T23:32:00Z"/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EFF6571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CC0325" w14:textId="3CF16989" w:rsidR="009D5A01" w:rsidRPr="00852636" w:rsidRDefault="009D5A01" w:rsidP="004D7B98">
      <w:pPr>
        <w:rPr>
          <w:rFonts w:asciiTheme="majorBidi" w:hAnsiTheme="majorBidi" w:cstheme="majorBidi"/>
          <w:b/>
          <w:bCs/>
          <w:sz w:val="24"/>
          <w:szCs w:val="28"/>
          <w:rPrChange w:id="59" w:author="Eivazi, Farnaz" w:date="2022-07-13T23:33:00Z">
            <w:rPr>
              <w:rFonts w:asciiTheme="majorBidi" w:hAnsiTheme="majorBidi" w:cstheme="majorBidi"/>
              <w:b/>
              <w:bCs/>
              <w:sz w:val="28"/>
              <w:szCs w:val="28"/>
            </w:rPr>
          </w:rPrChange>
        </w:rPr>
      </w:pPr>
      <w:bookmarkStart w:id="60" w:name="_Hlk62167631"/>
      <w:bookmarkStart w:id="61" w:name="_Hlk62158629"/>
      <w:r w:rsidRPr="00852636">
        <w:rPr>
          <w:rFonts w:asciiTheme="majorBidi" w:hAnsiTheme="majorBidi" w:cstheme="majorBidi"/>
          <w:b/>
          <w:bCs/>
          <w:sz w:val="24"/>
          <w:szCs w:val="28"/>
          <w:u w:val="single"/>
          <w:rPrChange w:id="62" w:author="Eivazi, Farnaz" w:date="2022-07-13T23:33:00Z"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rPrChange>
        </w:rPr>
        <w:t>Deliverables / Submissions</w:t>
      </w:r>
      <w:r w:rsidR="00CF23B7" w:rsidRPr="00852636">
        <w:rPr>
          <w:rFonts w:asciiTheme="majorBidi" w:hAnsiTheme="majorBidi" w:cstheme="majorBidi"/>
          <w:b/>
          <w:bCs/>
          <w:sz w:val="24"/>
          <w:szCs w:val="28"/>
          <w:u w:val="single"/>
          <w:rPrChange w:id="63" w:author="Eivazi, Farnaz" w:date="2022-07-13T23:33:00Z"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rPrChange>
        </w:rPr>
        <w:t xml:space="preserve"> and </w:t>
      </w:r>
      <w:r w:rsidR="00CF23B7" w:rsidRPr="00852636">
        <w:rPr>
          <w:b/>
          <w:sz w:val="24"/>
          <w:szCs w:val="28"/>
          <w:u w:val="single"/>
          <w:rPrChange w:id="64" w:author="Eivazi, Farnaz" w:date="2022-07-13T23:33:00Z">
            <w:rPr>
              <w:b/>
              <w:sz w:val="28"/>
              <w:szCs w:val="28"/>
              <w:u w:val="single"/>
            </w:rPr>
          </w:rPrChange>
        </w:rPr>
        <w:t>Deliverable format</w:t>
      </w:r>
      <w:r w:rsidR="00CF23B7" w:rsidRPr="00852636">
        <w:rPr>
          <w:b/>
          <w:sz w:val="24"/>
          <w:szCs w:val="28"/>
          <w:rPrChange w:id="65" w:author="Eivazi, Farnaz" w:date="2022-07-13T23:33:00Z">
            <w:rPr>
              <w:b/>
              <w:sz w:val="28"/>
              <w:szCs w:val="28"/>
            </w:rPr>
          </w:rPrChange>
        </w:rPr>
        <w:t>:</w:t>
      </w:r>
      <w:r w:rsidRPr="00852636">
        <w:rPr>
          <w:rFonts w:asciiTheme="majorBidi" w:hAnsiTheme="majorBidi" w:cstheme="majorBidi"/>
          <w:b/>
          <w:bCs/>
          <w:sz w:val="24"/>
          <w:szCs w:val="28"/>
          <w:rPrChange w:id="66" w:author="Eivazi, Farnaz" w:date="2022-07-13T23:33:00Z">
            <w:rPr>
              <w:rFonts w:asciiTheme="majorBidi" w:hAnsiTheme="majorBidi" w:cstheme="majorBidi"/>
              <w:b/>
              <w:bCs/>
              <w:sz w:val="28"/>
              <w:szCs w:val="28"/>
            </w:rPr>
          </w:rPrChange>
        </w:rPr>
        <w:t xml:space="preserve"> </w:t>
      </w:r>
    </w:p>
    <w:p w14:paraId="3CF78DC1" w14:textId="182DEAAB" w:rsidR="00CF23B7" w:rsidRPr="00852636" w:rsidRDefault="00CF23B7" w:rsidP="003D76A3">
      <w:pPr>
        <w:pStyle w:val="Bulleted"/>
        <w:numPr>
          <w:ilvl w:val="0"/>
          <w:numId w:val="12"/>
        </w:numPr>
        <w:rPr>
          <w:rFonts w:asciiTheme="majorBidi" w:hAnsiTheme="majorBidi"/>
          <w:color w:val="FF0000"/>
          <w:sz w:val="24"/>
          <w:szCs w:val="28"/>
          <w:rPrChange w:id="67" w:author="Eivazi, Farnaz" w:date="2022-07-13T23:33:00Z">
            <w:rPr>
              <w:rFonts w:asciiTheme="majorBidi" w:hAnsiTheme="majorBidi"/>
              <w:color w:val="FF0000"/>
              <w:sz w:val="28"/>
              <w:szCs w:val="28"/>
            </w:rPr>
          </w:rPrChange>
        </w:rPr>
      </w:pPr>
      <w:r w:rsidRPr="00852636">
        <w:rPr>
          <w:rFonts w:asciiTheme="majorBidi" w:hAnsiTheme="majorBidi"/>
          <w:color w:val="FF0000"/>
          <w:sz w:val="24"/>
          <w:szCs w:val="28"/>
          <w:rPrChange w:id="68" w:author="Eivazi, Farnaz" w:date="2022-07-13T23:33:00Z">
            <w:rPr>
              <w:rFonts w:asciiTheme="majorBidi" w:hAnsiTheme="majorBidi"/>
              <w:color w:val="FF0000"/>
              <w:sz w:val="28"/>
              <w:szCs w:val="28"/>
            </w:rPr>
          </w:rPrChange>
        </w:rPr>
        <w:t xml:space="preserve">The Java application must compile and run correctly, otherwise </w:t>
      </w:r>
      <w:r w:rsidR="0000230E" w:rsidRPr="00852636">
        <w:rPr>
          <w:rFonts w:asciiTheme="majorBidi" w:hAnsiTheme="majorBidi"/>
          <w:color w:val="FF0000"/>
          <w:sz w:val="24"/>
          <w:szCs w:val="28"/>
          <w:rPrChange w:id="69" w:author="Eivazi, Farnaz" w:date="2022-07-13T23:33:00Z">
            <w:rPr>
              <w:rFonts w:asciiTheme="majorBidi" w:hAnsiTheme="majorBidi"/>
              <w:color w:val="FF0000"/>
              <w:sz w:val="28"/>
              <w:szCs w:val="28"/>
            </w:rPr>
          </w:rPrChange>
        </w:rPr>
        <w:t>p</w:t>
      </w:r>
      <w:r w:rsidRPr="00852636">
        <w:rPr>
          <w:rFonts w:asciiTheme="majorBidi" w:hAnsiTheme="majorBidi"/>
          <w:color w:val="FF0000"/>
          <w:sz w:val="24"/>
          <w:szCs w:val="28"/>
          <w:rPrChange w:id="70" w:author="Eivazi, Farnaz" w:date="2022-07-13T23:33:00Z">
            <w:rPr>
              <w:rFonts w:asciiTheme="majorBidi" w:hAnsiTheme="majorBidi"/>
              <w:color w:val="FF0000"/>
              <w:sz w:val="28"/>
              <w:szCs w:val="28"/>
            </w:rPr>
          </w:rPrChange>
        </w:rPr>
        <w:t xml:space="preserve">roject grade will be </w:t>
      </w:r>
      <w:r w:rsidR="00D92A5D" w:rsidRPr="00852636">
        <w:rPr>
          <w:rFonts w:asciiTheme="majorBidi" w:hAnsiTheme="majorBidi"/>
          <w:color w:val="FF0000"/>
          <w:sz w:val="24"/>
          <w:szCs w:val="28"/>
          <w:rPrChange w:id="71" w:author="Eivazi, Farnaz" w:date="2022-07-13T23:33:00Z">
            <w:rPr>
              <w:rFonts w:asciiTheme="majorBidi" w:hAnsiTheme="majorBidi"/>
              <w:color w:val="FF0000"/>
              <w:sz w:val="28"/>
              <w:szCs w:val="28"/>
            </w:rPr>
          </w:rPrChange>
        </w:rPr>
        <w:t>zero.</w:t>
      </w:r>
    </w:p>
    <w:p w14:paraId="778B9E14" w14:textId="028CA633" w:rsidR="003D76A3" w:rsidRPr="00852636" w:rsidRDefault="003D76A3" w:rsidP="003D76A3">
      <w:pPr>
        <w:pStyle w:val="Bulleted"/>
        <w:numPr>
          <w:ilvl w:val="0"/>
          <w:numId w:val="12"/>
        </w:numPr>
        <w:rPr>
          <w:rFonts w:asciiTheme="majorBidi" w:hAnsiTheme="majorBidi"/>
          <w:color w:val="FF0000"/>
          <w:sz w:val="24"/>
          <w:szCs w:val="28"/>
          <w:rPrChange w:id="72" w:author="Eivazi, Farnaz" w:date="2022-07-13T23:33:00Z">
            <w:rPr>
              <w:rFonts w:asciiTheme="majorBidi" w:hAnsiTheme="majorBidi"/>
              <w:color w:val="FF0000"/>
              <w:sz w:val="28"/>
              <w:szCs w:val="28"/>
            </w:rPr>
          </w:rPrChange>
        </w:rPr>
      </w:pPr>
      <w:r w:rsidRPr="00852636">
        <w:rPr>
          <w:rFonts w:asciiTheme="majorBidi" w:hAnsiTheme="majorBidi"/>
          <w:color w:val="FF0000"/>
          <w:sz w:val="24"/>
          <w:szCs w:val="28"/>
          <w:rPrChange w:id="73" w:author="Eivazi, Farnaz" w:date="2022-07-13T23:33:00Z">
            <w:rPr>
              <w:rFonts w:asciiTheme="majorBidi" w:hAnsiTheme="majorBidi"/>
              <w:color w:val="FF0000"/>
              <w:sz w:val="28"/>
              <w:szCs w:val="28"/>
            </w:rPr>
          </w:rPrChange>
        </w:rPr>
        <w:t>The detailed grading rubric is provided in the assignment rubric excel file.</w:t>
      </w:r>
    </w:p>
    <w:p w14:paraId="78F6F10A" w14:textId="579B8A79" w:rsidR="00970965" w:rsidRPr="00852636" w:rsidRDefault="00970965" w:rsidP="00970965">
      <w:pPr>
        <w:numPr>
          <w:ilvl w:val="0"/>
          <w:numId w:val="4"/>
        </w:numPr>
        <w:rPr>
          <w:sz w:val="24"/>
          <w:szCs w:val="28"/>
          <w:rPrChange w:id="74" w:author="Eivazi, Farnaz" w:date="2022-07-13T23:33:00Z">
            <w:rPr>
              <w:sz w:val="28"/>
              <w:szCs w:val="28"/>
            </w:rPr>
          </w:rPrChange>
        </w:rPr>
      </w:pPr>
      <w:r w:rsidRPr="00852636">
        <w:rPr>
          <w:color w:val="000000"/>
          <w:sz w:val="24"/>
          <w:szCs w:val="28"/>
          <w:bdr w:val="none" w:sz="0" w:space="0" w:color="auto" w:frame="1"/>
          <w:rPrChange w:id="75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Your source code should contain proper indentation and documentation.</w:t>
      </w:r>
    </w:p>
    <w:p w14:paraId="064EDE0D" w14:textId="678C216A" w:rsidR="00970965" w:rsidRPr="00852636" w:rsidRDefault="00970965" w:rsidP="00970965">
      <w:pPr>
        <w:numPr>
          <w:ilvl w:val="0"/>
          <w:numId w:val="4"/>
        </w:numPr>
        <w:rPr>
          <w:sz w:val="24"/>
          <w:szCs w:val="28"/>
          <w:rPrChange w:id="76" w:author="Eivazi, Farnaz" w:date="2022-07-13T23:33:00Z">
            <w:rPr>
              <w:sz w:val="28"/>
              <w:szCs w:val="28"/>
            </w:rPr>
          </w:rPrChange>
        </w:rPr>
      </w:pPr>
      <w:r w:rsidRPr="00852636">
        <w:rPr>
          <w:color w:val="000000"/>
          <w:sz w:val="24"/>
          <w:szCs w:val="28"/>
          <w:bdr w:val="none" w:sz="0" w:space="0" w:color="auto" w:frame="1"/>
          <w:rPrChange w:id="77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 xml:space="preserve">Documentation within a source code </w:t>
      </w:r>
      <w:r w:rsidRPr="00852636">
        <w:rPr>
          <w:sz w:val="24"/>
          <w:szCs w:val="28"/>
          <w:rPrChange w:id="78" w:author="Eivazi, Farnaz" w:date="2022-07-13T23:33:00Z">
            <w:rPr>
              <w:sz w:val="28"/>
              <w:szCs w:val="28"/>
            </w:rPr>
          </w:rPrChange>
        </w:rPr>
        <w:t>should include </w:t>
      </w:r>
    </w:p>
    <w:p w14:paraId="6CD44713" w14:textId="4271A556" w:rsidR="00970965" w:rsidRPr="00852636" w:rsidRDefault="00970965" w:rsidP="00970965">
      <w:pPr>
        <w:numPr>
          <w:ilvl w:val="1"/>
          <w:numId w:val="6"/>
        </w:numPr>
        <w:rPr>
          <w:color w:val="000000"/>
          <w:sz w:val="24"/>
          <w:szCs w:val="28"/>
          <w:bdr w:val="none" w:sz="0" w:space="0" w:color="auto" w:frame="1"/>
          <w:rPrChange w:id="79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</w:pPr>
      <w:r w:rsidRPr="00852636">
        <w:rPr>
          <w:color w:val="000000"/>
          <w:sz w:val="24"/>
          <w:szCs w:val="28"/>
          <w:bdr w:val="none" w:sz="0" w:space="0" w:color="auto" w:frame="1"/>
          <w:rPrChange w:id="80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additional Comments to clarify a code, if needed</w:t>
      </w:r>
    </w:p>
    <w:p w14:paraId="26B79A84" w14:textId="3BAC4EC4" w:rsidR="00970965" w:rsidRPr="00852636" w:rsidRDefault="00716F92" w:rsidP="00970965">
      <w:pPr>
        <w:numPr>
          <w:ilvl w:val="1"/>
          <w:numId w:val="6"/>
        </w:numPr>
        <w:rPr>
          <w:sz w:val="24"/>
          <w:szCs w:val="28"/>
          <w:rPrChange w:id="81" w:author="Eivazi, Farnaz" w:date="2022-07-13T23:33:00Z">
            <w:rPr>
              <w:sz w:val="28"/>
              <w:szCs w:val="28"/>
            </w:rPr>
          </w:rPrChange>
        </w:rPr>
      </w:pPr>
      <w:r w:rsidRPr="00852636">
        <w:rPr>
          <w:sz w:val="24"/>
          <w:szCs w:val="28"/>
          <w:rPrChange w:id="82" w:author="Eivazi, Farnaz" w:date="2022-07-13T23:33:00Z">
            <w:rPr>
              <w:sz w:val="28"/>
              <w:szCs w:val="28"/>
            </w:rPr>
          </w:rPrChange>
        </w:rPr>
        <w:t>class</w:t>
      </w:r>
      <w:r w:rsidR="00F2191A" w:rsidRPr="00852636">
        <w:rPr>
          <w:sz w:val="24"/>
          <w:szCs w:val="28"/>
          <w:rPrChange w:id="83" w:author="Eivazi, Farnaz" w:date="2022-07-13T23:33:00Z">
            <w:rPr>
              <w:sz w:val="28"/>
              <w:szCs w:val="28"/>
            </w:rPr>
          </w:rPrChange>
        </w:rPr>
        <w:t xml:space="preserve"> description</w:t>
      </w:r>
      <w:r w:rsidRPr="00852636">
        <w:rPr>
          <w:sz w:val="24"/>
          <w:szCs w:val="28"/>
          <w:rPrChange w:id="84" w:author="Eivazi, Farnaz" w:date="2022-07-13T23:33:00Z">
            <w:rPr>
              <w:sz w:val="28"/>
              <w:szCs w:val="28"/>
            </w:rPr>
          </w:rPrChange>
        </w:rPr>
        <w:t xml:space="preserve"> </w:t>
      </w:r>
      <w:r w:rsidR="00970965" w:rsidRPr="00852636">
        <w:rPr>
          <w:sz w:val="24"/>
          <w:szCs w:val="28"/>
          <w:rPrChange w:id="85" w:author="Eivazi, Farnaz" w:date="2022-07-13T23:33:00Z">
            <w:rPr>
              <w:sz w:val="28"/>
              <w:szCs w:val="28"/>
            </w:rPr>
          </w:rPrChange>
        </w:rPr>
        <w:t>comment</w:t>
      </w:r>
      <w:r w:rsidR="00F2191A" w:rsidRPr="00852636">
        <w:rPr>
          <w:sz w:val="24"/>
          <w:szCs w:val="28"/>
          <w:rPrChange w:id="86" w:author="Eivazi, Farnaz" w:date="2022-07-13T23:33:00Z">
            <w:rPr>
              <w:sz w:val="28"/>
              <w:szCs w:val="28"/>
            </w:rPr>
          </w:rPrChange>
        </w:rPr>
        <w:t>s</w:t>
      </w:r>
      <w:r w:rsidR="00970965" w:rsidRPr="00852636">
        <w:rPr>
          <w:sz w:val="24"/>
          <w:szCs w:val="28"/>
          <w:rPrChange w:id="87" w:author="Eivazi, Farnaz" w:date="2022-07-13T23:33:00Z">
            <w:rPr>
              <w:sz w:val="28"/>
              <w:szCs w:val="28"/>
            </w:rPr>
          </w:rPrChange>
        </w:rPr>
        <w:t xml:space="preserve"> at the top of each program containing the course name, the project number, your name, the date, and platform/compiler that you used to develop the project, for example:</w:t>
      </w:r>
    </w:p>
    <w:p w14:paraId="4713DF72" w14:textId="77777777" w:rsidR="00970965" w:rsidRPr="00970965" w:rsidRDefault="00970965" w:rsidP="00970965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4"/>
          <w:szCs w:val="24"/>
        </w:rPr>
      </w:pPr>
      <w:r w:rsidRPr="00970965">
        <w:rPr>
          <w:rFonts w:ascii="Courier New" w:hAnsi="Courier New" w:cs="Courier New"/>
          <w:color w:val="3F7F5F"/>
          <w:sz w:val="24"/>
          <w:szCs w:val="24"/>
        </w:rPr>
        <w:t>/*</w:t>
      </w:r>
    </w:p>
    <w:p w14:paraId="606FF6D2" w14:textId="77777777" w:rsidR="00970965" w:rsidRPr="00970965" w:rsidRDefault="00970965" w:rsidP="00970965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4"/>
          <w:szCs w:val="24"/>
        </w:rPr>
      </w:pPr>
      <w:r w:rsidRPr="00970965">
        <w:rPr>
          <w:rFonts w:ascii="Courier New" w:hAnsi="Courier New" w:cs="Courier New"/>
          <w:color w:val="3F7F5F"/>
          <w:sz w:val="24"/>
          <w:szCs w:val="24"/>
        </w:rPr>
        <w:t> * Class: CMSC203 </w:t>
      </w:r>
    </w:p>
    <w:p w14:paraId="425CD165" w14:textId="77777777" w:rsidR="00970965" w:rsidRPr="00970965" w:rsidRDefault="00970965" w:rsidP="00970965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4"/>
          <w:szCs w:val="24"/>
        </w:rPr>
      </w:pPr>
      <w:r w:rsidRPr="00970965">
        <w:rPr>
          <w:rFonts w:ascii="Courier New" w:hAnsi="Courier New" w:cs="Courier New"/>
          <w:color w:val="3F7F5F"/>
          <w:sz w:val="24"/>
          <w:szCs w:val="24"/>
        </w:rPr>
        <w:t> * Instructor:</w:t>
      </w:r>
    </w:p>
    <w:p w14:paraId="7DD9FA3C" w14:textId="77777777" w:rsidR="00970965" w:rsidRPr="00970965" w:rsidRDefault="00970965" w:rsidP="00970965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4"/>
          <w:szCs w:val="24"/>
        </w:rPr>
      </w:pPr>
      <w:r w:rsidRPr="00970965">
        <w:rPr>
          <w:rFonts w:ascii="Courier New" w:hAnsi="Courier New" w:cs="Courier New"/>
          <w:color w:val="3F7F5F"/>
          <w:sz w:val="24"/>
          <w:szCs w:val="24"/>
        </w:rPr>
        <w:t> * Description: (Give a brief description for each Class)</w:t>
      </w:r>
    </w:p>
    <w:p w14:paraId="7B248E58" w14:textId="1F4E0C7D" w:rsidR="00970965" w:rsidRDefault="00970965" w:rsidP="004074E1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  <w:sz w:val="24"/>
          <w:szCs w:val="24"/>
        </w:rPr>
      </w:pPr>
      <w:r w:rsidRPr="00970965">
        <w:rPr>
          <w:rFonts w:ascii="Courier New" w:hAnsi="Courier New" w:cs="Courier New"/>
          <w:color w:val="3F7F5F"/>
          <w:sz w:val="24"/>
          <w:szCs w:val="24"/>
        </w:rPr>
        <w:t xml:space="preserve"> * Due: </w:t>
      </w:r>
      <w:r>
        <w:rPr>
          <w:rFonts w:ascii="Courier New" w:hAnsi="Courier New" w:cs="Courier New"/>
          <w:color w:val="3F7F5F"/>
          <w:sz w:val="24"/>
          <w:szCs w:val="24"/>
        </w:rPr>
        <w:t>MM</w:t>
      </w:r>
      <w:r w:rsidRPr="00970965">
        <w:rPr>
          <w:rFonts w:ascii="Courier New" w:hAnsi="Courier New" w:cs="Courier New"/>
          <w:color w:val="3F7F5F"/>
          <w:sz w:val="24"/>
          <w:szCs w:val="24"/>
        </w:rPr>
        <w:t>/</w:t>
      </w:r>
      <w:r>
        <w:rPr>
          <w:rFonts w:ascii="Courier New" w:hAnsi="Courier New" w:cs="Courier New"/>
          <w:color w:val="3F7F5F"/>
          <w:sz w:val="24"/>
          <w:szCs w:val="24"/>
        </w:rPr>
        <w:t>DD</w:t>
      </w:r>
      <w:r w:rsidRPr="00970965">
        <w:rPr>
          <w:rFonts w:ascii="Courier New" w:hAnsi="Courier New" w:cs="Courier New"/>
          <w:color w:val="3F7F5F"/>
          <w:sz w:val="24"/>
          <w:szCs w:val="24"/>
        </w:rPr>
        <w:t>/</w:t>
      </w:r>
      <w:r>
        <w:rPr>
          <w:rFonts w:ascii="Courier New" w:hAnsi="Courier New" w:cs="Courier New"/>
          <w:color w:val="3F7F5F"/>
          <w:sz w:val="24"/>
          <w:szCs w:val="24"/>
        </w:rPr>
        <w:t>YYYY</w:t>
      </w:r>
    </w:p>
    <w:p w14:paraId="25B0A5D2" w14:textId="1C1050D5" w:rsidR="005C1BEE" w:rsidRPr="00970965" w:rsidRDefault="005C1BEE" w:rsidP="005C1BEE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970965">
        <w:rPr>
          <w:rFonts w:ascii="Courier New" w:hAnsi="Courier New" w:cs="Courier New"/>
          <w:color w:val="3F7F5F"/>
          <w:sz w:val="24"/>
          <w:szCs w:val="24"/>
        </w:rPr>
        <w:t>* Platform/compiler:</w:t>
      </w:r>
    </w:p>
    <w:p w14:paraId="6B3DABF0" w14:textId="77777777" w:rsidR="00970965" w:rsidRPr="00970965" w:rsidRDefault="00970965" w:rsidP="00970965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  <w:sz w:val="24"/>
          <w:szCs w:val="24"/>
        </w:rPr>
      </w:pPr>
      <w:r w:rsidRPr="00970965">
        <w:rPr>
          <w:rFonts w:ascii="Courier New" w:hAnsi="Courier New" w:cs="Courier New"/>
          <w:color w:val="3F7F5F"/>
          <w:sz w:val="24"/>
          <w:szCs w:val="24"/>
        </w:rPr>
        <w:t xml:space="preserve"> * I pledge that I have completed the programming </w:t>
      </w:r>
    </w:p>
    <w:p w14:paraId="0D349A55" w14:textId="77777777" w:rsidR="00970965" w:rsidRPr="00970965" w:rsidRDefault="00970965" w:rsidP="00970965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  <w:sz w:val="24"/>
          <w:szCs w:val="24"/>
        </w:rPr>
      </w:pPr>
      <w:r w:rsidRPr="00970965">
        <w:rPr>
          <w:rFonts w:ascii="Courier New" w:hAnsi="Courier New" w:cs="Courier New"/>
          <w:color w:val="3F7F5F"/>
          <w:sz w:val="24"/>
          <w:szCs w:val="24"/>
        </w:rPr>
        <w:t xml:space="preserve"> * assignment independently.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970965">
        <w:rPr>
          <w:rFonts w:ascii="Courier New" w:hAnsi="Courier New" w:cs="Courier New"/>
          <w:color w:val="3F7F5F"/>
          <w:sz w:val="24"/>
          <w:szCs w:val="24"/>
        </w:rPr>
        <w:t xml:space="preserve">I have not copied the code </w:t>
      </w:r>
    </w:p>
    <w:p w14:paraId="5E1BE069" w14:textId="77777777" w:rsidR="00970965" w:rsidRPr="00970965" w:rsidRDefault="00970965" w:rsidP="00970965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  <w:sz w:val="24"/>
          <w:szCs w:val="24"/>
        </w:rPr>
      </w:pPr>
      <w:r w:rsidRPr="00970965">
        <w:rPr>
          <w:rFonts w:ascii="Courier New" w:hAnsi="Courier New" w:cs="Courier New"/>
          <w:color w:val="3F7F5F"/>
          <w:sz w:val="24"/>
          <w:szCs w:val="24"/>
        </w:rPr>
        <w:t xml:space="preserve"> * from a student or any source.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970965">
        <w:rPr>
          <w:rFonts w:ascii="Courier New" w:hAnsi="Courier New" w:cs="Courier New"/>
          <w:color w:val="3F7F5F"/>
          <w:sz w:val="24"/>
          <w:szCs w:val="24"/>
        </w:rPr>
        <w:t xml:space="preserve">I have not given my code </w:t>
      </w:r>
    </w:p>
    <w:p w14:paraId="3E69A040" w14:textId="6E7D148D" w:rsidR="00970965" w:rsidRPr="00970965" w:rsidRDefault="00970965" w:rsidP="00970965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4"/>
          <w:szCs w:val="24"/>
        </w:rPr>
      </w:pPr>
      <w:r w:rsidRPr="00970965">
        <w:rPr>
          <w:rFonts w:ascii="Courier New" w:hAnsi="Courier New" w:cs="Courier New"/>
          <w:color w:val="3F7F5F"/>
          <w:sz w:val="24"/>
          <w:szCs w:val="24"/>
        </w:rPr>
        <w:t xml:space="preserve"> * to any student.</w:t>
      </w:r>
    </w:p>
    <w:p w14:paraId="7535907D" w14:textId="77777777" w:rsidR="00970965" w:rsidRPr="00970965" w:rsidRDefault="00970965" w:rsidP="00970965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4"/>
          <w:szCs w:val="24"/>
        </w:rPr>
      </w:pPr>
      <w:r w:rsidRPr="00970965">
        <w:rPr>
          <w:rFonts w:ascii="Courier New" w:hAnsi="Courier New" w:cs="Courier New"/>
          <w:color w:val="3F7F5F"/>
          <w:sz w:val="24"/>
          <w:szCs w:val="24"/>
        </w:rPr>
        <w:t>   Print your Name here: __________</w:t>
      </w:r>
    </w:p>
    <w:p w14:paraId="22F4F210" w14:textId="77777777" w:rsidR="00970965" w:rsidRPr="00970965" w:rsidRDefault="00970965" w:rsidP="00970965">
      <w:pPr>
        <w:ind w:left="1800"/>
        <w:rPr>
          <w:sz w:val="24"/>
          <w:szCs w:val="24"/>
        </w:rPr>
      </w:pPr>
      <w:r w:rsidRPr="00970965">
        <w:rPr>
          <w:rFonts w:ascii="Courier New" w:hAnsi="Courier New" w:cs="Courier New"/>
          <w:color w:val="3F7F5F"/>
          <w:sz w:val="24"/>
          <w:szCs w:val="24"/>
        </w:rPr>
        <w:t>*/</w:t>
      </w:r>
    </w:p>
    <w:p w14:paraId="7F99F4AC" w14:textId="77777777" w:rsidR="003D76A3" w:rsidRPr="003D76A3" w:rsidRDefault="003D76A3" w:rsidP="003D76A3">
      <w:pPr>
        <w:rPr>
          <w:sz w:val="24"/>
          <w:szCs w:val="28"/>
        </w:rPr>
      </w:pPr>
    </w:p>
    <w:p w14:paraId="76C27FD1" w14:textId="028C019D" w:rsidR="009D5A01" w:rsidRPr="00852636" w:rsidRDefault="00CF23B7" w:rsidP="009D5A01">
      <w:pPr>
        <w:ind w:left="720" w:hanging="720"/>
        <w:rPr>
          <w:sz w:val="24"/>
          <w:szCs w:val="28"/>
          <w:rPrChange w:id="88" w:author="Eivazi, Farnaz" w:date="2022-07-13T23:33:00Z">
            <w:rPr>
              <w:sz w:val="28"/>
              <w:szCs w:val="28"/>
            </w:rPr>
          </w:rPrChange>
        </w:rPr>
      </w:pPr>
      <w:r w:rsidRPr="00852636">
        <w:rPr>
          <w:sz w:val="24"/>
          <w:szCs w:val="28"/>
          <w:rPrChange w:id="89" w:author="Eivazi, Farnaz" w:date="2022-07-13T23:33:00Z">
            <w:rPr>
              <w:sz w:val="28"/>
              <w:szCs w:val="28"/>
            </w:rPr>
          </w:rPrChange>
        </w:rPr>
        <w:t xml:space="preserve">The </w:t>
      </w:r>
      <w:r w:rsidR="009D5A01" w:rsidRPr="00852636">
        <w:rPr>
          <w:sz w:val="24"/>
          <w:szCs w:val="28"/>
          <w:rPrChange w:id="90" w:author="Eivazi, Farnaz" w:date="2022-07-13T23:33:00Z">
            <w:rPr>
              <w:sz w:val="28"/>
              <w:szCs w:val="28"/>
            </w:rPr>
          </w:rPrChange>
        </w:rPr>
        <w:t>deliverables will be packaged as follows. Two compressed files in the following formats:</w:t>
      </w:r>
    </w:p>
    <w:p w14:paraId="0978F14A" w14:textId="4EFD62A4" w:rsidR="00720168" w:rsidRPr="00852636" w:rsidRDefault="00380BEB" w:rsidP="00DE21EC">
      <w:pPr>
        <w:numPr>
          <w:ilvl w:val="0"/>
          <w:numId w:val="2"/>
        </w:numPr>
        <w:tabs>
          <w:tab w:val="num" w:pos="1800"/>
        </w:tabs>
        <w:ind w:left="792"/>
        <w:rPr>
          <w:color w:val="000000"/>
          <w:sz w:val="24"/>
          <w:szCs w:val="28"/>
          <w:rPrChange w:id="91" w:author="Eivazi, Farnaz" w:date="2022-07-13T23:33:00Z">
            <w:rPr>
              <w:color w:val="000000"/>
              <w:sz w:val="28"/>
              <w:szCs w:val="28"/>
            </w:rPr>
          </w:rPrChange>
        </w:rPr>
      </w:pPr>
      <w:r w:rsidRPr="00852636">
        <w:rPr>
          <w:b/>
          <w:color w:val="000000"/>
          <w:sz w:val="24"/>
          <w:szCs w:val="28"/>
          <w:bdr w:val="none" w:sz="0" w:space="0" w:color="auto" w:frame="1"/>
          <w:rPrChange w:id="92" w:author="Eivazi, Farnaz" w:date="2022-07-13T23:33:00Z">
            <w:rPr>
              <w:b/>
              <w:color w:val="000000"/>
              <w:sz w:val="28"/>
              <w:szCs w:val="28"/>
              <w:bdr w:val="none" w:sz="0" w:space="0" w:color="auto" w:frame="1"/>
            </w:rPr>
          </w:rPrChange>
        </w:rPr>
        <w:t>F</w:t>
      </w:r>
      <w:r w:rsidR="00720168" w:rsidRPr="00852636">
        <w:rPr>
          <w:b/>
          <w:color w:val="000000"/>
          <w:sz w:val="24"/>
          <w:szCs w:val="28"/>
          <w:bdr w:val="none" w:sz="0" w:space="0" w:color="auto" w:frame="1"/>
          <w:rPrChange w:id="93" w:author="Eivazi, Farnaz" w:date="2022-07-13T23:33:00Z">
            <w:rPr>
              <w:b/>
              <w:color w:val="000000"/>
              <w:sz w:val="28"/>
              <w:szCs w:val="28"/>
              <w:bdr w:val="none" w:sz="0" w:space="0" w:color="auto" w:frame="1"/>
            </w:rPr>
          </w:rPrChange>
        </w:rPr>
        <w:t>irst</w:t>
      </w:r>
      <w:r w:rsidRPr="00852636">
        <w:rPr>
          <w:b/>
          <w:color w:val="000000"/>
          <w:sz w:val="24"/>
          <w:szCs w:val="28"/>
          <w:bdr w:val="none" w:sz="0" w:space="0" w:color="auto" w:frame="1"/>
          <w:rPrChange w:id="94" w:author="Eivazi, Farnaz" w:date="2022-07-13T23:33:00Z">
            <w:rPr>
              <w:b/>
              <w:color w:val="000000"/>
              <w:sz w:val="28"/>
              <w:szCs w:val="28"/>
              <w:bdr w:val="none" w:sz="0" w:space="0" w:color="auto" w:frame="1"/>
            </w:rPr>
          </w:rPrChange>
        </w:rPr>
        <w:t>InitialLastName</w:t>
      </w:r>
      <w:r w:rsidR="00720168" w:rsidRPr="00852636">
        <w:rPr>
          <w:b/>
          <w:color w:val="000000"/>
          <w:sz w:val="24"/>
          <w:szCs w:val="28"/>
          <w:bdr w:val="none" w:sz="0" w:space="0" w:color="auto" w:frame="1"/>
          <w:rPrChange w:id="95" w:author="Eivazi, Farnaz" w:date="2022-07-13T23:33:00Z">
            <w:rPr>
              <w:b/>
              <w:color w:val="000000"/>
              <w:sz w:val="28"/>
              <w:szCs w:val="28"/>
              <w:bdr w:val="none" w:sz="0" w:space="0" w:color="auto" w:frame="1"/>
            </w:rPr>
          </w:rPrChange>
        </w:rPr>
        <w:t>_Assignment</w:t>
      </w:r>
      <w:r w:rsidRPr="00852636">
        <w:rPr>
          <w:b/>
          <w:color w:val="000000"/>
          <w:sz w:val="24"/>
          <w:szCs w:val="28"/>
          <w:bdr w:val="none" w:sz="0" w:space="0" w:color="auto" w:frame="1"/>
          <w:rPrChange w:id="96" w:author="Eivazi, Farnaz" w:date="2022-07-13T23:33:00Z">
            <w:rPr>
              <w:b/>
              <w:color w:val="000000"/>
              <w:sz w:val="28"/>
              <w:szCs w:val="28"/>
              <w:bdr w:val="none" w:sz="0" w:space="0" w:color="auto" w:frame="1"/>
            </w:rPr>
          </w:rPrChange>
        </w:rPr>
        <w:t>1</w:t>
      </w:r>
      <w:r w:rsidR="00720168" w:rsidRPr="00852636">
        <w:rPr>
          <w:b/>
          <w:color w:val="000000"/>
          <w:sz w:val="24"/>
          <w:szCs w:val="28"/>
          <w:bdr w:val="none" w:sz="0" w:space="0" w:color="auto" w:frame="1"/>
          <w:rPrChange w:id="97" w:author="Eivazi, Farnaz" w:date="2022-07-13T23:33:00Z">
            <w:rPr>
              <w:b/>
              <w:color w:val="000000"/>
              <w:sz w:val="28"/>
              <w:szCs w:val="28"/>
              <w:bdr w:val="none" w:sz="0" w:space="0" w:color="auto" w:frame="1"/>
            </w:rPr>
          </w:rPrChange>
        </w:rPr>
        <w:t>_Complete.zip</w:t>
      </w:r>
      <w:r w:rsidR="00720168" w:rsidRPr="00852636">
        <w:rPr>
          <w:color w:val="000000"/>
          <w:sz w:val="24"/>
          <w:szCs w:val="28"/>
          <w:bdr w:val="none" w:sz="0" w:space="0" w:color="auto" w:frame="1"/>
          <w:rPrChange w:id="98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, a compressed file in the zip format, with the following:</w:t>
      </w:r>
    </w:p>
    <w:bookmarkEnd w:id="60"/>
    <w:p w14:paraId="28F22064" w14:textId="77777777" w:rsidR="00970965" w:rsidRPr="00852636" w:rsidRDefault="00970965" w:rsidP="00DE21EC">
      <w:pPr>
        <w:numPr>
          <w:ilvl w:val="1"/>
          <w:numId w:val="3"/>
        </w:numPr>
        <w:tabs>
          <w:tab w:val="clear" w:pos="360"/>
          <w:tab w:val="num" w:pos="-360"/>
          <w:tab w:val="num" w:pos="2520"/>
        </w:tabs>
        <w:ind w:left="1800"/>
        <w:rPr>
          <w:sz w:val="24"/>
          <w:szCs w:val="28"/>
          <w:rPrChange w:id="99" w:author="Eivazi, Farnaz" w:date="2022-07-13T23:33:00Z">
            <w:rPr>
              <w:sz w:val="28"/>
              <w:szCs w:val="28"/>
            </w:rPr>
          </w:rPrChange>
        </w:rPr>
      </w:pPr>
      <w:r w:rsidRPr="00852636">
        <w:rPr>
          <w:sz w:val="24"/>
          <w:szCs w:val="28"/>
          <w:bdr w:val="none" w:sz="0" w:space="0" w:color="auto" w:frame="1"/>
          <w:rPrChange w:id="100" w:author="Eivazi, Farnaz" w:date="2022-07-13T23:33:00Z">
            <w:rPr>
              <w:sz w:val="28"/>
              <w:szCs w:val="28"/>
              <w:bdr w:val="none" w:sz="0" w:space="0" w:color="auto" w:frame="1"/>
            </w:rPr>
          </w:rPrChange>
        </w:rPr>
        <w:t>src folder</w:t>
      </w:r>
      <w:r w:rsidR="00527A26" w:rsidRPr="00852636">
        <w:rPr>
          <w:sz w:val="24"/>
          <w:szCs w:val="28"/>
          <w:bdr w:val="none" w:sz="0" w:space="0" w:color="auto" w:frame="1"/>
          <w:rPrChange w:id="101" w:author="Eivazi, Farnaz" w:date="2022-07-13T23:33:00Z">
            <w:rPr>
              <w:sz w:val="28"/>
              <w:szCs w:val="28"/>
              <w:bdr w:val="none" w:sz="0" w:space="0" w:color="auto" w:frame="1"/>
            </w:rPr>
          </w:rPrChange>
        </w:rPr>
        <w:t xml:space="preserve">: </w:t>
      </w:r>
    </w:p>
    <w:p w14:paraId="0D569730" w14:textId="20B8D61F" w:rsidR="00527A26" w:rsidRPr="00852636" w:rsidRDefault="00970965" w:rsidP="00970965">
      <w:pPr>
        <w:numPr>
          <w:ilvl w:val="4"/>
          <w:numId w:val="3"/>
        </w:numPr>
        <w:rPr>
          <w:sz w:val="24"/>
          <w:szCs w:val="28"/>
          <w:rPrChange w:id="102" w:author="Eivazi, Farnaz" w:date="2022-07-13T23:33:00Z">
            <w:rPr>
              <w:sz w:val="28"/>
              <w:szCs w:val="28"/>
            </w:rPr>
          </w:rPrChange>
        </w:rPr>
      </w:pPr>
      <w:r w:rsidRPr="00852636">
        <w:rPr>
          <w:sz w:val="24"/>
          <w:szCs w:val="28"/>
          <w:bdr w:val="none" w:sz="0" w:space="0" w:color="auto" w:frame="1"/>
          <w:rPrChange w:id="103" w:author="Eivazi, Farnaz" w:date="2022-07-13T23:33:00Z">
            <w:rPr>
              <w:sz w:val="28"/>
              <w:szCs w:val="28"/>
              <w:bdr w:val="none" w:sz="0" w:space="0" w:color="auto" w:frame="1"/>
            </w:rPr>
          </w:rPrChange>
        </w:rPr>
        <w:t xml:space="preserve">includes only </w:t>
      </w:r>
      <w:r w:rsidR="00D573BE" w:rsidRPr="00852636">
        <w:rPr>
          <w:sz w:val="24"/>
          <w:szCs w:val="28"/>
          <w:bdr w:val="none" w:sz="0" w:space="0" w:color="auto" w:frame="1"/>
          <w:rPrChange w:id="104" w:author="Eivazi, Farnaz" w:date="2022-07-13T23:33:00Z">
            <w:rPr>
              <w:sz w:val="28"/>
              <w:szCs w:val="28"/>
              <w:bdr w:val="none" w:sz="0" w:space="0" w:color="auto" w:frame="1"/>
            </w:rPr>
          </w:rPrChange>
        </w:rPr>
        <w:t>WifiDiagnosis</w:t>
      </w:r>
      <w:r w:rsidR="00527A26" w:rsidRPr="00852636">
        <w:rPr>
          <w:sz w:val="24"/>
          <w:szCs w:val="28"/>
          <w:bdr w:val="none" w:sz="0" w:space="0" w:color="auto" w:frame="1"/>
          <w:rPrChange w:id="105" w:author="Eivazi, Farnaz" w:date="2022-07-13T23:33:00Z">
            <w:rPr>
              <w:sz w:val="28"/>
              <w:szCs w:val="28"/>
              <w:bdr w:val="none" w:sz="0" w:space="0" w:color="auto" w:frame="1"/>
            </w:rPr>
          </w:rPrChange>
        </w:rPr>
        <w:t>.java</w:t>
      </w:r>
    </w:p>
    <w:p w14:paraId="776F81FA" w14:textId="7F2BC1A9" w:rsidR="00527A26" w:rsidRPr="00852636" w:rsidRDefault="00720168" w:rsidP="000608F9">
      <w:pPr>
        <w:numPr>
          <w:ilvl w:val="1"/>
          <w:numId w:val="3"/>
        </w:numPr>
        <w:tabs>
          <w:tab w:val="num" w:pos="2520"/>
        </w:tabs>
        <w:ind w:left="1800"/>
        <w:rPr>
          <w:color w:val="000000"/>
          <w:sz w:val="24"/>
          <w:szCs w:val="28"/>
          <w:rPrChange w:id="106" w:author="Eivazi, Farnaz" w:date="2022-07-13T23:33:00Z">
            <w:rPr>
              <w:color w:val="000000"/>
              <w:sz w:val="28"/>
              <w:szCs w:val="28"/>
            </w:rPr>
          </w:rPrChange>
        </w:rPr>
      </w:pPr>
      <w:r w:rsidRPr="00852636">
        <w:rPr>
          <w:color w:val="000000"/>
          <w:sz w:val="24"/>
          <w:szCs w:val="28"/>
          <w:bdr w:val="none" w:sz="0" w:space="0" w:color="auto" w:frame="1"/>
          <w:rPrChange w:id="107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Word document</w:t>
      </w:r>
      <w:r w:rsidR="00597304" w:rsidRPr="00852636">
        <w:rPr>
          <w:color w:val="000000"/>
          <w:sz w:val="24"/>
          <w:szCs w:val="28"/>
          <w:bdr w:val="none" w:sz="0" w:space="0" w:color="auto" w:frame="1"/>
          <w:rPrChange w:id="108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 xml:space="preserve"> that include</w:t>
      </w:r>
      <w:r w:rsidR="00527A26" w:rsidRPr="00852636">
        <w:rPr>
          <w:color w:val="000000"/>
          <w:sz w:val="24"/>
          <w:szCs w:val="28"/>
          <w:bdr w:val="none" w:sz="0" w:space="0" w:color="auto" w:frame="1"/>
          <w:rPrChange w:id="109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s (use provided template):</w:t>
      </w:r>
    </w:p>
    <w:p w14:paraId="1092E3B2" w14:textId="19327B0A" w:rsidR="00527A26" w:rsidRPr="00852636" w:rsidRDefault="00464965" w:rsidP="00DE21EC">
      <w:pPr>
        <w:numPr>
          <w:ilvl w:val="3"/>
          <w:numId w:val="7"/>
        </w:numPr>
        <w:ind w:left="2160"/>
        <w:rPr>
          <w:color w:val="000000"/>
          <w:sz w:val="24"/>
          <w:szCs w:val="28"/>
          <w:rPrChange w:id="110" w:author="Eivazi, Farnaz" w:date="2022-07-13T23:33:00Z">
            <w:rPr>
              <w:color w:val="000000"/>
              <w:sz w:val="28"/>
              <w:szCs w:val="28"/>
            </w:rPr>
          </w:rPrChange>
        </w:rPr>
      </w:pPr>
      <w:r w:rsidRPr="00852636">
        <w:rPr>
          <w:color w:val="000000"/>
          <w:sz w:val="24"/>
          <w:szCs w:val="28"/>
          <w:bdr w:val="none" w:sz="0" w:space="0" w:color="auto" w:frame="1"/>
          <w:rPrChange w:id="111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S</w:t>
      </w:r>
      <w:r w:rsidR="005341B5" w:rsidRPr="00852636">
        <w:rPr>
          <w:color w:val="000000"/>
          <w:sz w:val="24"/>
          <w:szCs w:val="28"/>
          <w:bdr w:val="none" w:sz="0" w:space="0" w:color="auto" w:frame="1"/>
          <w:rPrChange w:id="112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creenshots</w:t>
      </w:r>
      <w:r w:rsidRPr="00852636">
        <w:rPr>
          <w:color w:val="000000"/>
          <w:sz w:val="24"/>
          <w:szCs w:val="28"/>
          <w:bdr w:val="none" w:sz="0" w:space="0" w:color="auto" w:frame="1"/>
          <w:rPrChange w:id="113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:</w:t>
      </w:r>
    </w:p>
    <w:p w14:paraId="53FCD257" w14:textId="65D36420" w:rsidR="00464965" w:rsidRPr="00852636" w:rsidRDefault="00464965" w:rsidP="00DE21EC">
      <w:pPr>
        <w:numPr>
          <w:ilvl w:val="4"/>
          <w:numId w:val="7"/>
        </w:numPr>
        <w:ind w:left="2880"/>
        <w:rPr>
          <w:color w:val="000000"/>
          <w:sz w:val="24"/>
          <w:szCs w:val="28"/>
          <w:rPrChange w:id="114" w:author="Eivazi, Farnaz" w:date="2022-07-13T23:33:00Z">
            <w:rPr>
              <w:color w:val="000000"/>
              <w:sz w:val="28"/>
              <w:szCs w:val="28"/>
            </w:rPr>
          </w:rPrChange>
        </w:rPr>
      </w:pPr>
      <w:r w:rsidRPr="00852636">
        <w:rPr>
          <w:color w:val="000000"/>
          <w:sz w:val="24"/>
          <w:szCs w:val="28"/>
          <w:rPrChange w:id="115" w:author="Eivazi, Farnaz" w:date="2022-07-13T23:33:00Z">
            <w:rPr>
              <w:color w:val="000000"/>
              <w:sz w:val="28"/>
              <w:szCs w:val="28"/>
            </w:rPr>
          </w:rPrChange>
        </w:rPr>
        <w:t>One screenshot of the application running from the command prompt</w:t>
      </w:r>
      <w:r w:rsidR="004826B8" w:rsidRPr="00852636">
        <w:rPr>
          <w:color w:val="000000"/>
          <w:sz w:val="24"/>
          <w:szCs w:val="28"/>
          <w:rPrChange w:id="116" w:author="Eivazi, Farnaz" w:date="2022-07-13T23:33:00Z">
            <w:rPr>
              <w:color w:val="000000"/>
              <w:sz w:val="28"/>
              <w:szCs w:val="28"/>
            </w:rPr>
          </w:rPrChange>
        </w:rPr>
        <w:t xml:space="preserve"> line</w:t>
      </w:r>
      <w:r w:rsidRPr="00852636">
        <w:rPr>
          <w:color w:val="000000"/>
          <w:sz w:val="24"/>
          <w:szCs w:val="28"/>
          <w:rPrChange w:id="117" w:author="Eivazi, Farnaz" w:date="2022-07-13T23:33:00Z">
            <w:rPr>
              <w:color w:val="000000"/>
              <w:sz w:val="28"/>
              <w:szCs w:val="28"/>
            </w:rPr>
          </w:rPrChange>
        </w:rPr>
        <w:t>.</w:t>
      </w:r>
    </w:p>
    <w:p w14:paraId="251E4546" w14:textId="77777777" w:rsidR="00464965" w:rsidRPr="00852636" w:rsidRDefault="00464965" w:rsidP="00DE21EC">
      <w:pPr>
        <w:numPr>
          <w:ilvl w:val="4"/>
          <w:numId w:val="7"/>
        </w:numPr>
        <w:ind w:left="2880"/>
        <w:rPr>
          <w:color w:val="000000"/>
          <w:sz w:val="24"/>
          <w:szCs w:val="28"/>
          <w:rPrChange w:id="118" w:author="Eivazi, Farnaz" w:date="2022-07-13T23:33:00Z">
            <w:rPr>
              <w:color w:val="000000"/>
              <w:sz w:val="28"/>
              <w:szCs w:val="28"/>
            </w:rPr>
          </w:rPrChange>
        </w:rPr>
      </w:pPr>
      <w:r w:rsidRPr="00852636">
        <w:rPr>
          <w:color w:val="000000"/>
          <w:sz w:val="24"/>
          <w:szCs w:val="28"/>
          <w:rPrChange w:id="119" w:author="Eivazi, Farnaz" w:date="2022-07-13T23:33:00Z">
            <w:rPr>
              <w:color w:val="000000"/>
              <w:sz w:val="28"/>
              <w:szCs w:val="28"/>
            </w:rPr>
          </w:rPrChange>
        </w:rPr>
        <w:t>One screenshot of the application running in your IDE.</w:t>
      </w:r>
    </w:p>
    <w:p w14:paraId="155456F7" w14:textId="3840B1BE" w:rsidR="00464965" w:rsidRPr="00852636" w:rsidRDefault="00464965" w:rsidP="00DE21EC">
      <w:pPr>
        <w:numPr>
          <w:ilvl w:val="4"/>
          <w:numId w:val="7"/>
        </w:numPr>
        <w:ind w:left="2880"/>
        <w:rPr>
          <w:color w:val="000000"/>
          <w:sz w:val="24"/>
          <w:szCs w:val="28"/>
          <w:rPrChange w:id="120" w:author="Eivazi, Farnaz" w:date="2022-07-13T23:33:00Z">
            <w:rPr>
              <w:color w:val="000000"/>
              <w:sz w:val="28"/>
              <w:szCs w:val="28"/>
            </w:rPr>
          </w:rPrChange>
        </w:rPr>
      </w:pPr>
      <w:r w:rsidRPr="00852636">
        <w:rPr>
          <w:color w:val="000000"/>
          <w:sz w:val="24"/>
          <w:szCs w:val="28"/>
          <w:rPrChange w:id="121" w:author="Eivazi, Farnaz" w:date="2022-07-13T23:33:00Z">
            <w:rPr>
              <w:color w:val="000000"/>
              <w:sz w:val="28"/>
              <w:szCs w:val="28"/>
            </w:rPr>
          </w:rPrChange>
        </w:rPr>
        <w:t xml:space="preserve">Screen shot of Java </w:t>
      </w:r>
      <w:r w:rsidR="00CF23B7" w:rsidRPr="00852636">
        <w:rPr>
          <w:color w:val="000000"/>
          <w:sz w:val="24"/>
          <w:szCs w:val="28"/>
          <w:rPrChange w:id="122" w:author="Eivazi, Farnaz" w:date="2022-07-13T23:33:00Z">
            <w:rPr>
              <w:color w:val="000000"/>
              <w:sz w:val="28"/>
              <w:szCs w:val="28"/>
            </w:rPr>
          </w:rPrChange>
        </w:rPr>
        <w:t>file</w:t>
      </w:r>
      <w:r w:rsidRPr="00852636">
        <w:rPr>
          <w:color w:val="000000"/>
          <w:sz w:val="24"/>
          <w:szCs w:val="28"/>
          <w:bdr w:val="none" w:sz="0" w:space="0" w:color="auto" w:frame="1"/>
          <w:rPrChange w:id="123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 xml:space="preserve"> </w:t>
      </w:r>
      <w:r w:rsidR="00CF23B7" w:rsidRPr="00852636">
        <w:rPr>
          <w:color w:val="000000"/>
          <w:sz w:val="24"/>
          <w:szCs w:val="28"/>
          <w:bdr w:val="none" w:sz="0" w:space="0" w:color="auto" w:frame="1"/>
          <w:rPrChange w:id="124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(</w:t>
      </w:r>
      <w:r w:rsidR="00D573BE" w:rsidRPr="00852636">
        <w:rPr>
          <w:color w:val="000000"/>
          <w:sz w:val="24"/>
          <w:szCs w:val="28"/>
          <w:bdr w:val="none" w:sz="0" w:space="0" w:color="auto" w:frame="1"/>
          <w:rPrChange w:id="125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WifiDiagnosis</w:t>
      </w:r>
      <w:r w:rsidRPr="00852636">
        <w:rPr>
          <w:color w:val="000000"/>
          <w:sz w:val="24"/>
          <w:szCs w:val="28"/>
          <w:bdr w:val="none" w:sz="0" w:space="0" w:color="auto" w:frame="1"/>
          <w:rPrChange w:id="126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.java</w:t>
      </w:r>
      <w:r w:rsidR="00CF23B7" w:rsidRPr="00852636">
        <w:rPr>
          <w:color w:val="000000"/>
          <w:sz w:val="24"/>
          <w:szCs w:val="28"/>
          <w:bdr w:val="none" w:sz="0" w:space="0" w:color="auto" w:frame="1"/>
          <w:rPrChange w:id="127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)</w:t>
      </w:r>
      <w:r w:rsidRPr="00852636">
        <w:rPr>
          <w:color w:val="000000"/>
          <w:sz w:val="24"/>
          <w:szCs w:val="28"/>
          <w:rPrChange w:id="128" w:author="Eivazi, Farnaz" w:date="2022-07-13T23:33:00Z">
            <w:rPr>
              <w:color w:val="000000"/>
              <w:sz w:val="28"/>
              <w:szCs w:val="28"/>
            </w:rPr>
          </w:rPrChange>
        </w:rPr>
        <w:t xml:space="preserve"> in your GitHub </w:t>
      </w:r>
      <w:r w:rsidRPr="00852636">
        <w:rPr>
          <w:color w:val="000000"/>
          <w:sz w:val="24"/>
          <w:szCs w:val="28"/>
          <w:bdr w:val="none" w:sz="0" w:space="0" w:color="auto" w:frame="1"/>
          <w:rPrChange w:id="129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repository</w:t>
      </w:r>
    </w:p>
    <w:p w14:paraId="693F3253" w14:textId="77777777" w:rsidR="00527A26" w:rsidRPr="00852636" w:rsidRDefault="00527A26" w:rsidP="00DE21EC">
      <w:pPr>
        <w:numPr>
          <w:ilvl w:val="3"/>
          <w:numId w:val="7"/>
        </w:numPr>
        <w:ind w:left="2160"/>
        <w:rPr>
          <w:color w:val="000000"/>
          <w:sz w:val="24"/>
          <w:szCs w:val="28"/>
          <w:rPrChange w:id="130" w:author="Eivazi, Farnaz" w:date="2022-07-13T23:33:00Z">
            <w:rPr>
              <w:color w:val="000000"/>
              <w:sz w:val="28"/>
              <w:szCs w:val="28"/>
            </w:rPr>
          </w:rPrChange>
        </w:rPr>
      </w:pPr>
      <w:r w:rsidRPr="00852636">
        <w:rPr>
          <w:color w:val="000000"/>
          <w:sz w:val="24"/>
          <w:szCs w:val="28"/>
          <w:rPrChange w:id="131" w:author="Eivazi, Farnaz" w:date="2022-07-13T23:33:00Z">
            <w:rPr>
              <w:color w:val="000000"/>
              <w:sz w:val="28"/>
              <w:szCs w:val="28"/>
            </w:rPr>
          </w:rPrChange>
        </w:rPr>
        <w:t>Lessons Learned: Provide answers to the questions listed below:</w:t>
      </w:r>
    </w:p>
    <w:p w14:paraId="387A80BB" w14:textId="77777777" w:rsidR="00527A26" w:rsidRPr="00852636" w:rsidRDefault="00527A26" w:rsidP="00DE21EC">
      <w:pPr>
        <w:numPr>
          <w:ilvl w:val="4"/>
          <w:numId w:val="7"/>
        </w:numPr>
        <w:ind w:left="2880"/>
        <w:rPr>
          <w:color w:val="000000"/>
          <w:sz w:val="24"/>
          <w:szCs w:val="28"/>
          <w:rPrChange w:id="132" w:author="Eivazi, Farnaz" w:date="2022-07-13T23:33:00Z">
            <w:rPr>
              <w:color w:val="000000"/>
              <w:sz w:val="28"/>
              <w:szCs w:val="28"/>
            </w:rPr>
          </w:rPrChange>
        </w:rPr>
      </w:pPr>
      <w:r w:rsidRPr="00852636">
        <w:rPr>
          <w:color w:val="000000"/>
          <w:sz w:val="24"/>
          <w:szCs w:val="28"/>
          <w:rPrChange w:id="133" w:author="Eivazi, Farnaz" w:date="2022-07-13T23:33:00Z">
            <w:rPr>
              <w:color w:val="000000"/>
              <w:sz w:val="28"/>
              <w:szCs w:val="28"/>
            </w:rPr>
          </w:rPrChange>
        </w:rPr>
        <w:t xml:space="preserve">Write about your Learning Experience, highlighting your lessons learned and learning experience from working on this project. </w:t>
      </w:r>
    </w:p>
    <w:p w14:paraId="4EA952F6" w14:textId="77777777" w:rsidR="00527A26" w:rsidRPr="00852636" w:rsidRDefault="00527A26" w:rsidP="00DE21EC">
      <w:pPr>
        <w:numPr>
          <w:ilvl w:val="4"/>
          <w:numId w:val="7"/>
        </w:numPr>
        <w:ind w:left="2880"/>
        <w:rPr>
          <w:color w:val="000000"/>
          <w:sz w:val="24"/>
          <w:szCs w:val="28"/>
          <w:rPrChange w:id="134" w:author="Eivazi, Farnaz" w:date="2022-07-13T23:33:00Z">
            <w:rPr>
              <w:color w:val="000000"/>
              <w:sz w:val="28"/>
              <w:szCs w:val="28"/>
            </w:rPr>
          </w:rPrChange>
        </w:rPr>
      </w:pPr>
      <w:r w:rsidRPr="00852636">
        <w:rPr>
          <w:color w:val="000000"/>
          <w:sz w:val="24"/>
          <w:szCs w:val="28"/>
          <w:rPrChange w:id="135" w:author="Eivazi, Farnaz" w:date="2022-07-13T23:33:00Z">
            <w:rPr>
              <w:color w:val="000000"/>
              <w:sz w:val="28"/>
              <w:szCs w:val="28"/>
            </w:rPr>
          </w:rPrChange>
        </w:rPr>
        <w:t xml:space="preserve">What have you learned? </w:t>
      </w:r>
    </w:p>
    <w:p w14:paraId="50E076B7" w14:textId="00D40C67" w:rsidR="00527A26" w:rsidRPr="00852636" w:rsidRDefault="00527A26" w:rsidP="00DE21EC">
      <w:pPr>
        <w:numPr>
          <w:ilvl w:val="4"/>
          <w:numId w:val="7"/>
        </w:numPr>
        <w:ind w:left="2880"/>
        <w:rPr>
          <w:color w:val="000000"/>
          <w:sz w:val="24"/>
          <w:szCs w:val="28"/>
          <w:rPrChange w:id="136" w:author="Eivazi, Farnaz" w:date="2022-07-13T23:33:00Z">
            <w:rPr>
              <w:color w:val="000000"/>
              <w:sz w:val="28"/>
              <w:szCs w:val="28"/>
            </w:rPr>
          </w:rPrChange>
        </w:rPr>
      </w:pPr>
      <w:r w:rsidRPr="00852636">
        <w:rPr>
          <w:color w:val="000000"/>
          <w:sz w:val="24"/>
          <w:szCs w:val="28"/>
          <w:rPrChange w:id="137" w:author="Eivazi, Farnaz" w:date="2022-07-13T23:33:00Z">
            <w:rPr>
              <w:color w:val="000000"/>
              <w:sz w:val="28"/>
              <w:szCs w:val="28"/>
            </w:rPr>
          </w:rPrChange>
        </w:rPr>
        <w:t xml:space="preserve">What did you struggle with? </w:t>
      </w:r>
    </w:p>
    <w:p w14:paraId="61EC815D" w14:textId="77777777" w:rsidR="00AB69CE" w:rsidRPr="00852636" w:rsidRDefault="00AB69CE" w:rsidP="00AB69CE">
      <w:pPr>
        <w:ind w:left="2520"/>
        <w:rPr>
          <w:color w:val="000000"/>
          <w:sz w:val="24"/>
          <w:szCs w:val="28"/>
          <w:rPrChange w:id="138" w:author="Eivazi, Farnaz" w:date="2022-07-13T23:33:00Z">
            <w:rPr>
              <w:color w:val="000000"/>
              <w:sz w:val="28"/>
              <w:szCs w:val="28"/>
            </w:rPr>
          </w:rPrChange>
        </w:rPr>
      </w:pPr>
    </w:p>
    <w:p w14:paraId="10C9D352" w14:textId="71DFD4AB" w:rsidR="00CF23B7" w:rsidRPr="00852636" w:rsidRDefault="00597304" w:rsidP="00DE21EC">
      <w:pPr>
        <w:numPr>
          <w:ilvl w:val="2"/>
          <w:numId w:val="3"/>
        </w:numPr>
        <w:rPr>
          <w:sz w:val="24"/>
          <w:szCs w:val="28"/>
          <w:rPrChange w:id="139" w:author="Eivazi, Farnaz" w:date="2022-07-13T23:33:00Z">
            <w:rPr>
              <w:sz w:val="28"/>
              <w:szCs w:val="28"/>
            </w:rPr>
          </w:rPrChange>
        </w:rPr>
      </w:pPr>
      <w:r w:rsidRPr="00852636">
        <w:rPr>
          <w:b/>
          <w:color w:val="000000"/>
          <w:sz w:val="24"/>
          <w:szCs w:val="28"/>
          <w:bdr w:val="none" w:sz="0" w:space="0" w:color="auto" w:frame="1"/>
          <w:rPrChange w:id="140" w:author="Eivazi, Farnaz" w:date="2022-07-13T23:33:00Z">
            <w:rPr>
              <w:b/>
              <w:color w:val="000000"/>
              <w:sz w:val="28"/>
              <w:szCs w:val="28"/>
              <w:bdr w:val="none" w:sz="0" w:space="0" w:color="auto" w:frame="1"/>
            </w:rPr>
          </w:rPrChange>
        </w:rPr>
        <w:t>FirstI</w:t>
      </w:r>
      <w:r w:rsidRPr="00852636">
        <w:rPr>
          <w:b/>
          <w:sz w:val="24"/>
          <w:szCs w:val="28"/>
          <w:bdr w:val="none" w:sz="0" w:space="0" w:color="auto" w:frame="1"/>
          <w:rPrChange w:id="141" w:author="Eivazi, Farnaz" w:date="2022-07-13T23:33:00Z">
            <w:rPr>
              <w:b/>
              <w:sz w:val="28"/>
              <w:szCs w:val="28"/>
              <w:bdr w:val="none" w:sz="0" w:space="0" w:color="auto" w:frame="1"/>
            </w:rPr>
          </w:rPrChange>
        </w:rPr>
        <w:t>nitialLastName</w:t>
      </w:r>
      <w:r w:rsidRPr="00852636">
        <w:rPr>
          <w:b/>
          <w:color w:val="000000"/>
          <w:sz w:val="24"/>
          <w:szCs w:val="28"/>
          <w:bdr w:val="none" w:sz="0" w:space="0" w:color="auto" w:frame="1"/>
          <w:rPrChange w:id="142" w:author="Eivazi, Farnaz" w:date="2022-07-13T23:33:00Z">
            <w:rPr>
              <w:b/>
              <w:color w:val="000000"/>
              <w:sz w:val="28"/>
              <w:szCs w:val="28"/>
              <w:bdr w:val="none" w:sz="0" w:space="0" w:color="auto" w:frame="1"/>
            </w:rPr>
          </w:rPrChange>
        </w:rPr>
        <w:t>_Assignment1_</w:t>
      </w:r>
      <w:r w:rsidR="00510094" w:rsidRPr="00852636">
        <w:rPr>
          <w:b/>
          <w:color w:val="000000"/>
          <w:sz w:val="24"/>
          <w:szCs w:val="28"/>
          <w:bdr w:val="none" w:sz="0" w:space="0" w:color="auto" w:frame="1"/>
          <w:rPrChange w:id="143" w:author="Eivazi, Farnaz" w:date="2022-07-13T23:33:00Z">
            <w:rPr>
              <w:b/>
              <w:color w:val="000000"/>
              <w:sz w:val="28"/>
              <w:szCs w:val="28"/>
              <w:bdr w:val="none" w:sz="0" w:space="0" w:color="auto" w:frame="1"/>
            </w:rPr>
          </w:rPrChange>
        </w:rPr>
        <w:t>Java</w:t>
      </w:r>
      <w:ins w:id="144" w:author="Eivazi, Farnaz" w:date="2022-07-17T23:58:00Z">
        <w:r w:rsidR="001F5252">
          <w:rPr>
            <w:b/>
            <w:color w:val="000000"/>
            <w:sz w:val="24"/>
            <w:szCs w:val="28"/>
            <w:bdr w:val="none" w:sz="0" w:space="0" w:color="auto" w:frame="1"/>
          </w:rPr>
          <w:t>F</w:t>
        </w:r>
      </w:ins>
      <w:del w:id="145" w:author="Eivazi, Farnaz" w:date="2022-07-17T23:58:00Z">
        <w:r w:rsidR="00510094" w:rsidRPr="00852636" w:rsidDel="001F5252">
          <w:rPr>
            <w:b/>
            <w:color w:val="000000"/>
            <w:sz w:val="24"/>
            <w:szCs w:val="28"/>
            <w:bdr w:val="none" w:sz="0" w:space="0" w:color="auto" w:frame="1"/>
            <w:rPrChange w:id="146" w:author="Eivazi, Farnaz" w:date="2022-07-13T23:33:00Z">
              <w:rPr>
                <w:b/>
                <w:color w:val="000000"/>
                <w:sz w:val="28"/>
                <w:szCs w:val="28"/>
                <w:bdr w:val="none" w:sz="0" w:space="0" w:color="auto" w:frame="1"/>
              </w:rPr>
            </w:rPrChange>
          </w:rPr>
          <w:delText>f</w:delText>
        </w:r>
      </w:del>
      <w:r w:rsidR="00510094" w:rsidRPr="00852636">
        <w:rPr>
          <w:b/>
          <w:color w:val="000000"/>
          <w:sz w:val="24"/>
          <w:szCs w:val="28"/>
          <w:bdr w:val="none" w:sz="0" w:space="0" w:color="auto" w:frame="1"/>
          <w:rPrChange w:id="147" w:author="Eivazi, Farnaz" w:date="2022-07-13T23:33:00Z">
            <w:rPr>
              <w:b/>
              <w:color w:val="000000"/>
              <w:sz w:val="28"/>
              <w:szCs w:val="28"/>
              <w:bdr w:val="none" w:sz="0" w:space="0" w:color="auto" w:frame="1"/>
            </w:rPr>
          </w:rPrChange>
        </w:rPr>
        <w:t>iles</w:t>
      </w:r>
      <w:r w:rsidR="00720168" w:rsidRPr="00852636">
        <w:rPr>
          <w:b/>
          <w:color w:val="000000"/>
          <w:sz w:val="24"/>
          <w:szCs w:val="28"/>
          <w:bdr w:val="none" w:sz="0" w:space="0" w:color="auto" w:frame="1"/>
          <w:rPrChange w:id="148" w:author="Eivazi, Farnaz" w:date="2022-07-13T23:33:00Z">
            <w:rPr>
              <w:b/>
              <w:color w:val="000000"/>
              <w:sz w:val="28"/>
              <w:szCs w:val="28"/>
              <w:bdr w:val="none" w:sz="0" w:space="0" w:color="auto" w:frame="1"/>
            </w:rPr>
          </w:rPrChange>
        </w:rPr>
        <w:t>.zip</w:t>
      </w:r>
      <w:r w:rsidR="00720168" w:rsidRPr="00852636">
        <w:rPr>
          <w:color w:val="000000"/>
          <w:sz w:val="24"/>
          <w:szCs w:val="28"/>
          <w:bdr w:val="none" w:sz="0" w:space="0" w:color="auto" w:frame="1"/>
          <w:rPrChange w:id="149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, a compressed file containing one or more Java files</w:t>
      </w:r>
      <w:r w:rsidR="00CF23B7" w:rsidRPr="00852636">
        <w:rPr>
          <w:color w:val="FF0000"/>
          <w:sz w:val="24"/>
          <w:szCs w:val="28"/>
          <w:bdr w:val="none" w:sz="0" w:space="0" w:color="auto" w:frame="1"/>
          <w:rPrChange w:id="150" w:author="Eivazi, Farnaz" w:date="2022-07-13T23:33:00Z">
            <w:rPr>
              <w:color w:val="FF0000"/>
              <w:sz w:val="28"/>
              <w:szCs w:val="28"/>
              <w:bdr w:val="none" w:sz="0" w:space="0" w:color="auto" w:frame="1"/>
            </w:rPr>
          </w:rPrChange>
        </w:rPr>
        <w:t xml:space="preserve"> </w:t>
      </w:r>
      <w:r w:rsidR="00CF23B7" w:rsidRPr="00852636">
        <w:rPr>
          <w:b/>
          <w:color w:val="0070C0"/>
          <w:sz w:val="24"/>
          <w:szCs w:val="28"/>
          <w:bdr w:val="none" w:sz="0" w:space="0" w:color="auto" w:frame="1"/>
          <w:rPrChange w:id="151" w:author="Eivazi, Farnaz" w:date="2022-07-13T23:33:00Z">
            <w:rPr>
              <w:b/>
              <w:color w:val="0070C0"/>
              <w:sz w:val="28"/>
              <w:szCs w:val="28"/>
              <w:bdr w:val="none" w:sz="0" w:space="0" w:color="auto" w:frame="1"/>
            </w:rPr>
          </w:rPrChange>
        </w:rPr>
        <w:t xml:space="preserve">(This folder </w:t>
      </w:r>
      <w:r w:rsidR="004074E1" w:rsidRPr="00852636">
        <w:rPr>
          <w:b/>
          <w:color w:val="FF0000"/>
          <w:sz w:val="24"/>
          <w:szCs w:val="28"/>
          <w:bdr w:val="none" w:sz="0" w:space="0" w:color="auto" w:frame="1"/>
          <w:rPrChange w:id="152" w:author="Eivazi, Farnaz" w:date="2022-07-13T23:33:00Z">
            <w:rPr>
              <w:b/>
              <w:color w:val="FF0000"/>
              <w:sz w:val="28"/>
              <w:szCs w:val="28"/>
              <w:bdr w:val="none" w:sz="0" w:space="0" w:color="auto" w:frame="1"/>
            </w:rPr>
          </w:rPrChange>
        </w:rPr>
        <w:t>SHOULD NOT</w:t>
      </w:r>
      <w:r w:rsidR="00DE21EC" w:rsidRPr="00852636">
        <w:rPr>
          <w:b/>
          <w:color w:val="0070C0"/>
          <w:sz w:val="24"/>
          <w:szCs w:val="28"/>
          <w:bdr w:val="none" w:sz="0" w:space="0" w:color="auto" w:frame="1"/>
          <w:rPrChange w:id="153" w:author="Eivazi, Farnaz" w:date="2022-07-13T23:33:00Z">
            <w:rPr>
              <w:b/>
              <w:color w:val="0070C0"/>
              <w:sz w:val="28"/>
              <w:szCs w:val="28"/>
              <w:bdr w:val="none" w:sz="0" w:space="0" w:color="auto" w:frame="1"/>
            </w:rPr>
          </w:rPrChange>
        </w:rPr>
        <w:t xml:space="preserve"> contain any folders</w:t>
      </w:r>
      <w:r w:rsidR="000608F9" w:rsidRPr="00852636">
        <w:rPr>
          <w:b/>
          <w:color w:val="0070C0"/>
          <w:sz w:val="24"/>
          <w:szCs w:val="28"/>
          <w:bdr w:val="none" w:sz="0" w:space="0" w:color="auto" w:frame="1"/>
          <w:rPrChange w:id="154" w:author="Eivazi, Farnaz" w:date="2022-07-13T23:33:00Z">
            <w:rPr>
              <w:b/>
              <w:color w:val="0070C0"/>
              <w:sz w:val="28"/>
              <w:szCs w:val="28"/>
              <w:bdr w:val="none" w:sz="0" w:space="0" w:color="auto" w:frame="1"/>
            </w:rPr>
          </w:rPrChange>
        </w:rPr>
        <w:t xml:space="preserve"> and</w:t>
      </w:r>
      <w:r w:rsidR="00DE21EC" w:rsidRPr="00852636">
        <w:rPr>
          <w:b/>
          <w:color w:val="0070C0"/>
          <w:sz w:val="24"/>
          <w:szCs w:val="28"/>
          <w:bdr w:val="none" w:sz="0" w:space="0" w:color="auto" w:frame="1"/>
          <w:rPrChange w:id="155" w:author="Eivazi, Farnaz" w:date="2022-07-13T23:33:00Z">
            <w:rPr>
              <w:b/>
              <w:color w:val="0070C0"/>
              <w:sz w:val="28"/>
              <w:szCs w:val="28"/>
              <w:bdr w:val="none" w:sz="0" w:space="0" w:color="auto" w:frame="1"/>
            </w:rPr>
          </w:rPrChange>
        </w:rPr>
        <w:t xml:space="preserve"> it </w:t>
      </w:r>
      <w:r w:rsidR="00CF23B7" w:rsidRPr="00852636">
        <w:rPr>
          <w:b/>
          <w:color w:val="0070C0"/>
          <w:sz w:val="24"/>
          <w:szCs w:val="28"/>
          <w:bdr w:val="none" w:sz="0" w:space="0" w:color="auto" w:frame="1"/>
          <w:rPrChange w:id="156" w:author="Eivazi, Farnaz" w:date="2022-07-13T23:33:00Z">
            <w:rPr>
              <w:b/>
              <w:color w:val="0070C0"/>
              <w:sz w:val="28"/>
              <w:szCs w:val="28"/>
              <w:bdr w:val="none" w:sz="0" w:space="0" w:color="auto" w:frame="1"/>
            </w:rPr>
          </w:rPrChange>
        </w:rPr>
        <w:t>should contain Java source file only):</w:t>
      </w:r>
    </w:p>
    <w:p w14:paraId="1DF84F5A" w14:textId="195FDB0E" w:rsidR="00716F92" w:rsidRPr="00852636" w:rsidRDefault="00D573BE" w:rsidP="003D76A3">
      <w:pPr>
        <w:numPr>
          <w:ilvl w:val="4"/>
          <w:numId w:val="3"/>
        </w:numPr>
        <w:ind w:left="2088"/>
        <w:rPr>
          <w:sz w:val="22"/>
          <w:szCs w:val="24"/>
          <w:rPrChange w:id="157" w:author="Eivazi, Farnaz" w:date="2022-07-13T23:33:00Z">
            <w:rPr>
              <w:sz w:val="24"/>
              <w:szCs w:val="24"/>
            </w:rPr>
          </w:rPrChange>
        </w:rPr>
      </w:pPr>
      <w:r w:rsidRPr="00852636">
        <w:rPr>
          <w:color w:val="000000"/>
          <w:sz w:val="24"/>
          <w:szCs w:val="28"/>
          <w:bdr w:val="none" w:sz="0" w:space="0" w:color="auto" w:frame="1"/>
          <w:rPrChange w:id="158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WifiDiagnosis</w:t>
      </w:r>
      <w:r w:rsidR="009B7DD8" w:rsidRPr="00852636">
        <w:rPr>
          <w:color w:val="000000"/>
          <w:sz w:val="24"/>
          <w:szCs w:val="28"/>
          <w:bdr w:val="none" w:sz="0" w:space="0" w:color="auto" w:frame="1"/>
          <w:rPrChange w:id="159" w:author="Eivazi, Farnaz" w:date="2022-07-13T23:33:00Z">
            <w:rPr>
              <w:color w:val="000000"/>
              <w:sz w:val="28"/>
              <w:szCs w:val="28"/>
              <w:bdr w:val="none" w:sz="0" w:space="0" w:color="auto" w:frame="1"/>
            </w:rPr>
          </w:rPrChange>
        </w:rPr>
        <w:t>.java</w:t>
      </w:r>
      <w:bookmarkEnd w:id="61"/>
    </w:p>
    <w:sectPr w:rsidR="00716F92" w:rsidRPr="00852636" w:rsidSect="004707F3">
      <w:type w:val="continuous"/>
      <w:pgSz w:w="12240" w:h="15840"/>
      <w:pgMar w:top="36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47615" w14:textId="77777777" w:rsidR="00700669" w:rsidRDefault="00700669" w:rsidP="00292AFE">
      <w:r>
        <w:separator/>
      </w:r>
    </w:p>
  </w:endnote>
  <w:endnote w:type="continuationSeparator" w:id="0">
    <w:p w14:paraId="0CE259B0" w14:textId="77777777" w:rsidR="00700669" w:rsidRDefault="00700669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 Std">
    <w:altName w:val="Impact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30C42" w14:textId="77777777" w:rsidR="00700669" w:rsidRDefault="00700669" w:rsidP="00292AFE">
      <w:r>
        <w:separator/>
      </w:r>
    </w:p>
  </w:footnote>
  <w:footnote w:type="continuationSeparator" w:id="0">
    <w:p w14:paraId="6F11EAC6" w14:textId="77777777" w:rsidR="00700669" w:rsidRDefault="00700669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8A4"/>
    <w:multiLevelType w:val="multilevel"/>
    <w:tmpl w:val="A9DA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626DE"/>
    <w:multiLevelType w:val="hybridMultilevel"/>
    <w:tmpl w:val="8B7EFC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2962"/>
    <w:multiLevelType w:val="multilevel"/>
    <w:tmpl w:val="A47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 w15:restartNumberingAfterBreak="0">
    <w:nsid w:val="253055F6"/>
    <w:multiLevelType w:val="hybridMultilevel"/>
    <w:tmpl w:val="2C78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E75381"/>
    <w:multiLevelType w:val="multilevel"/>
    <w:tmpl w:val="F93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B207A"/>
    <w:multiLevelType w:val="hybridMultilevel"/>
    <w:tmpl w:val="D19E5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5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  <w:num w:numId="12">
    <w:abstractNumId w:val="9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ivazi, Farnaz">
    <w15:presenceInfo w15:providerId="AD" w15:userId="S-1-5-21-2023399381-3495046415-3316280272-2425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A0"/>
    <w:rsid w:val="000006BE"/>
    <w:rsid w:val="0000230E"/>
    <w:rsid w:val="00002724"/>
    <w:rsid w:val="0001106D"/>
    <w:rsid w:val="000121E9"/>
    <w:rsid w:val="000133AA"/>
    <w:rsid w:val="00016589"/>
    <w:rsid w:val="00020B82"/>
    <w:rsid w:val="000272B7"/>
    <w:rsid w:val="00035AA4"/>
    <w:rsid w:val="0003749C"/>
    <w:rsid w:val="00043790"/>
    <w:rsid w:val="00046329"/>
    <w:rsid w:val="000478AF"/>
    <w:rsid w:val="000525C3"/>
    <w:rsid w:val="00054DFA"/>
    <w:rsid w:val="00057012"/>
    <w:rsid w:val="000608F9"/>
    <w:rsid w:val="00061D26"/>
    <w:rsid w:val="00061DAE"/>
    <w:rsid w:val="0008576A"/>
    <w:rsid w:val="00096781"/>
    <w:rsid w:val="000A1B6A"/>
    <w:rsid w:val="000A7DF2"/>
    <w:rsid w:val="000B46EB"/>
    <w:rsid w:val="000C0792"/>
    <w:rsid w:val="000C1554"/>
    <w:rsid w:val="000E19D7"/>
    <w:rsid w:val="000E2E84"/>
    <w:rsid w:val="000E36BB"/>
    <w:rsid w:val="00102B9F"/>
    <w:rsid w:val="0011480D"/>
    <w:rsid w:val="00122EFF"/>
    <w:rsid w:val="00142E9E"/>
    <w:rsid w:val="00144914"/>
    <w:rsid w:val="001474BE"/>
    <w:rsid w:val="00150D0B"/>
    <w:rsid w:val="001543F6"/>
    <w:rsid w:val="001616DC"/>
    <w:rsid w:val="001665E0"/>
    <w:rsid w:val="00166C5D"/>
    <w:rsid w:val="00173536"/>
    <w:rsid w:val="00177A86"/>
    <w:rsid w:val="00186293"/>
    <w:rsid w:val="0019796A"/>
    <w:rsid w:val="001A491C"/>
    <w:rsid w:val="001A605A"/>
    <w:rsid w:val="001C58C9"/>
    <w:rsid w:val="001D7AA0"/>
    <w:rsid w:val="001F1539"/>
    <w:rsid w:val="001F1CC2"/>
    <w:rsid w:val="001F2282"/>
    <w:rsid w:val="001F5252"/>
    <w:rsid w:val="001F5C41"/>
    <w:rsid w:val="0020088E"/>
    <w:rsid w:val="00201E97"/>
    <w:rsid w:val="00207E00"/>
    <w:rsid w:val="002329FB"/>
    <w:rsid w:val="00234281"/>
    <w:rsid w:val="00234A85"/>
    <w:rsid w:val="0024492E"/>
    <w:rsid w:val="002605D0"/>
    <w:rsid w:val="0026069B"/>
    <w:rsid w:val="002618E1"/>
    <w:rsid w:val="0026321D"/>
    <w:rsid w:val="00264A32"/>
    <w:rsid w:val="00270148"/>
    <w:rsid w:val="00270AA5"/>
    <w:rsid w:val="002714DF"/>
    <w:rsid w:val="00282A53"/>
    <w:rsid w:val="00283002"/>
    <w:rsid w:val="00283A5E"/>
    <w:rsid w:val="00284479"/>
    <w:rsid w:val="00284525"/>
    <w:rsid w:val="00285665"/>
    <w:rsid w:val="00290406"/>
    <w:rsid w:val="00292411"/>
    <w:rsid w:val="00292AFE"/>
    <w:rsid w:val="002A7D40"/>
    <w:rsid w:val="002B1DE4"/>
    <w:rsid w:val="002C02B8"/>
    <w:rsid w:val="002C4F0A"/>
    <w:rsid w:val="002E290E"/>
    <w:rsid w:val="002E3A78"/>
    <w:rsid w:val="002E53AA"/>
    <w:rsid w:val="002E6BB3"/>
    <w:rsid w:val="002E7A62"/>
    <w:rsid w:val="002E7CFB"/>
    <w:rsid w:val="002F3CF3"/>
    <w:rsid w:val="002F5C46"/>
    <w:rsid w:val="00303D64"/>
    <w:rsid w:val="0030511E"/>
    <w:rsid w:val="0031253A"/>
    <w:rsid w:val="00313684"/>
    <w:rsid w:val="003171B0"/>
    <w:rsid w:val="00320918"/>
    <w:rsid w:val="0033420C"/>
    <w:rsid w:val="00337AA5"/>
    <w:rsid w:val="003401FB"/>
    <w:rsid w:val="0034200D"/>
    <w:rsid w:val="003471BC"/>
    <w:rsid w:val="00353E6D"/>
    <w:rsid w:val="003617F1"/>
    <w:rsid w:val="003628DE"/>
    <w:rsid w:val="0036556B"/>
    <w:rsid w:val="0037158C"/>
    <w:rsid w:val="00372425"/>
    <w:rsid w:val="003760F1"/>
    <w:rsid w:val="00380BEB"/>
    <w:rsid w:val="00386F93"/>
    <w:rsid w:val="00392558"/>
    <w:rsid w:val="003A531C"/>
    <w:rsid w:val="003B6B02"/>
    <w:rsid w:val="003B6F5C"/>
    <w:rsid w:val="003C474C"/>
    <w:rsid w:val="003D2353"/>
    <w:rsid w:val="003D52B3"/>
    <w:rsid w:val="003D76A3"/>
    <w:rsid w:val="003E7D3C"/>
    <w:rsid w:val="003F0D4C"/>
    <w:rsid w:val="003F1232"/>
    <w:rsid w:val="003F2110"/>
    <w:rsid w:val="0040731A"/>
    <w:rsid w:val="004074E1"/>
    <w:rsid w:val="0040755C"/>
    <w:rsid w:val="00412186"/>
    <w:rsid w:val="00417161"/>
    <w:rsid w:val="004201B2"/>
    <w:rsid w:val="00420506"/>
    <w:rsid w:val="0043221D"/>
    <w:rsid w:val="00433C0F"/>
    <w:rsid w:val="004412F4"/>
    <w:rsid w:val="0045515E"/>
    <w:rsid w:val="00455F3E"/>
    <w:rsid w:val="00456E70"/>
    <w:rsid w:val="00464965"/>
    <w:rsid w:val="004707F3"/>
    <w:rsid w:val="00477A9A"/>
    <w:rsid w:val="004811DA"/>
    <w:rsid w:val="004826B8"/>
    <w:rsid w:val="004845C8"/>
    <w:rsid w:val="0048472F"/>
    <w:rsid w:val="00485D4F"/>
    <w:rsid w:val="00491360"/>
    <w:rsid w:val="00494186"/>
    <w:rsid w:val="004958BD"/>
    <w:rsid w:val="004A39F8"/>
    <w:rsid w:val="004B0810"/>
    <w:rsid w:val="004B4532"/>
    <w:rsid w:val="004B51E9"/>
    <w:rsid w:val="004C3C61"/>
    <w:rsid w:val="004C4081"/>
    <w:rsid w:val="004D3C80"/>
    <w:rsid w:val="004D7B98"/>
    <w:rsid w:val="004F2833"/>
    <w:rsid w:val="004F2C22"/>
    <w:rsid w:val="004F61D3"/>
    <w:rsid w:val="00500599"/>
    <w:rsid w:val="005017B3"/>
    <w:rsid w:val="0050580B"/>
    <w:rsid w:val="00507023"/>
    <w:rsid w:val="00510094"/>
    <w:rsid w:val="0052253F"/>
    <w:rsid w:val="0052431B"/>
    <w:rsid w:val="00526F63"/>
    <w:rsid w:val="00527735"/>
    <w:rsid w:val="00527A26"/>
    <w:rsid w:val="00532DCA"/>
    <w:rsid w:val="005341B5"/>
    <w:rsid w:val="005358E8"/>
    <w:rsid w:val="00536B32"/>
    <w:rsid w:val="005418D7"/>
    <w:rsid w:val="0054523D"/>
    <w:rsid w:val="00547FA9"/>
    <w:rsid w:val="00552DF8"/>
    <w:rsid w:val="00560771"/>
    <w:rsid w:val="00565728"/>
    <w:rsid w:val="0057221A"/>
    <w:rsid w:val="00577F00"/>
    <w:rsid w:val="00580424"/>
    <w:rsid w:val="00586ED7"/>
    <w:rsid w:val="00597304"/>
    <w:rsid w:val="005A6605"/>
    <w:rsid w:val="005B2C9C"/>
    <w:rsid w:val="005B3DBF"/>
    <w:rsid w:val="005C1BEE"/>
    <w:rsid w:val="005E4D2C"/>
    <w:rsid w:val="005E7B2F"/>
    <w:rsid w:val="005F0278"/>
    <w:rsid w:val="0062031C"/>
    <w:rsid w:val="00621291"/>
    <w:rsid w:val="0063372F"/>
    <w:rsid w:val="00637167"/>
    <w:rsid w:val="006465A6"/>
    <w:rsid w:val="00652079"/>
    <w:rsid w:val="006535B8"/>
    <w:rsid w:val="00656A3D"/>
    <w:rsid w:val="00656E38"/>
    <w:rsid w:val="006610CF"/>
    <w:rsid w:val="00664C24"/>
    <w:rsid w:val="00665D35"/>
    <w:rsid w:val="00680D95"/>
    <w:rsid w:val="00682713"/>
    <w:rsid w:val="006853D6"/>
    <w:rsid w:val="00691472"/>
    <w:rsid w:val="00696468"/>
    <w:rsid w:val="006A3D58"/>
    <w:rsid w:val="006B3282"/>
    <w:rsid w:val="006B3296"/>
    <w:rsid w:val="006B62BC"/>
    <w:rsid w:val="006C18A6"/>
    <w:rsid w:val="006C46CF"/>
    <w:rsid w:val="006D181B"/>
    <w:rsid w:val="006D42F7"/>
    <w:rsid w:val="006D7E5F"/>
    <w:rsid w:val="006E0F45"/>
    <w:rsid w:val="00700635"/>
    <w:rsid w:val="00700669"/>
    <w:rsid w:val="00700941"/>
    <w:rsid w:val="00701235"/>
    <w:rsid w:val="00707429"/>
    <w:rsid w:val="007168F4"/>
    <w:rsid w:val="00716F92"/>
    <w:rsid w:val="00720168"/>
    <w:rsid w:val="0072136E"/>
    <w:rsid w:val="007265B5"/>
    <w:rsid w:val="007348C8"/>
    <w:rsid w:val="00735862"/>
    <w:rsid w:val="00760EDC"/>
    <w:rsid w:val="00763D2C"/>
    <w:rsid w:val="0077275E"/>
    <w:rsid w:val="00774B41"/>
    <w:rsid w:val="007809DE"/>
    <w:rsid w:val="00781ABD"/>
    <w:rsid w:val="007825E2"/>
    <w:rsid w:val="00787D09"/>
    <w:rsid w:val="007A0EDC"/>
    <w:rsid w:val="007A2B12"/>
    <w:rsid w:val="007B2A1E"/>
    <w:rsid w:val="007B342B"/>
    <w:rsid w:val="007B346D"/>
    <w:rsid w:val="007B5175"/>
    <w:rsid w:val="007B5F27"/>
    <w:rsid w:val="007E3CB5"/>
    <w:rsid w:val="007F039D"/>
    <w:rsid w:val="007F630C"/>
    <w:rsid w:val="007F6D9B"/>
    <w:rsid w:val="00801761"/>
    <w:rsid w:val="00802381"/>
    <w:rsid w:val="00803D64"/>
    <w:rsid w:val="0080505D"/>
    <w:rsid w:val="008055EF"/>
    <w:rsid w:val="0080768E"/>
    <w:rsid w:val="00810EFA"/>
    <w:rsid w:val="00813839"/>
    <w:rsid w:val="00814BC9"/>
    <w:rsid w:val="00816A63"/>
    <w:rsid w:val="008171C2"/>
    <w:rsid w:val="00820A39"/>
    <w:rsid w:val="00844B9C"/>
    <w:rsid w:val="00852636"/>
    <w:rsid w:val="008654FB"/>
    <w:rsid w:val="00870DCD"/>
    <w:rsid w:val="0087602C"/>
    <w:rsid w:val="00880737"/>
    <w:rsid w:val="008808CB"/>
    <w:rsid w:val="008843B1"/>
    <w:rsid w:val="008925E4"/>
    <w:rsid w:val="008932D9"/>
    <w:rsid w:val="00895E2C"/>
    <w:rsid w:val="008A2507"/>
    <w:rsid w:val="008A5849"/>
    <w:rsid w:val="008B259B"/>
    <w:rsid w:val="008B2AF6"/>
    <w:rsid w:val="008B7D63"/>
    <w:rsid w:val="008C30EF"/>
    <w:rsid w:val="008C6A83"/>
    <w:rsid w:val="008C713F"/>
    <w:rsid w:val="008C7B98"/>
    <w:rsid w:val="008D447C"/>
    <w:rsid w:val="008D6DEE"/>
    <w:rsid w:val="008D7C64"/>
    <w:rsid w:val="008E38E9"/>
    <w:rsid w:val="00901428"/>
    <w:rsid w:val="00903407"/>
    <w:rsid w:val="00905687"/>
    <w:rsid w:val="0091351F"/>
    <w:rsid w:val="00914086"/>
    <w:rsid w:val="00914243"/>
    <w:rsid w:val="009144AE"/>
    <w:rsid w:val="00923221"/>
    <w:rsid w:val="009255B0"/>
    <w:rsid w:val="00933E14"/>
    <w:rsid w:val="009403F6"/>
    <w:rsid w:val="009406CA"/>
    <w:rsid w:val="0094140A"/>
    <w:rsid w:val="0094400F"/>
    <w:rsid w:val="0094487E"/>
    <w:rsid w:val="0095140C"/>
    <w:rsid w:val="00956535"/>
    <w:rsid w:val="00961BE3"/>
    <w:rsid w:val="009621D8"/>
    <w:rsid w:val="00964670"/>
    <w:rsid w:val="00964DAC"/>
    <w:rsid w:val="0096702B"/>
    <w:rsid w:val="00970965"/>
    <w:rsid w:val="00986D90"/>
    <w:rsid w:val="00987102"/>
    <w:rsid w:val="00991970"/>
    <w:rsid w:val="009927EA"/>
    <w:rsid w:val="009A0E40"/>
    <w:rsid w:val="009A5810"/>
    <w:rsid w:val="009A5898"/>
    <w:rsid w:val="009A7C4E"/>
    <w:rsid w:val="009B0644"/>
    <w:rsid w:val="009B4799"/>
    <w:rsid w:val="009B7DD8"/>
    <w:rsid w:val="009C2136"/>
    <w:rsid w:val="009C43C4"/>
    <w:rsid w:val="009D0AC3"/>
    <w:rsid w:val="009D36DB"/>
    <w:rsid w:val="009D3F36"/>
    <w:rsid w:val="009D510C"/>
    <w:rsid w:val="009D5A01"/>
    <w:rsid w:val="009D7DCD"/>
    <w:rsid w:val="009F0A8A"/>
    <w:rsid w:val="009F7327"/>
    <w:rsid w:val="00A012E5"/>
    <w:rsid w:val="00A1187F"/>
    <w:rsid w:val="00A14289"/>
    <w:rsid w:val="00A162A7"/>
    <w:rsid w:val="00A16903"/>
    <w:rsid w:val="00A25D85"/>
    <w:rsid w:val="00A30F41"/>
    <w:rsid w:val="00A327AF"/>
    <w:rsid w:val="00A42254"/>
    <w:rsid w:val="00A476DE"/>
    <w:rsid w:val="00A85E32"/>
    <w:rsid w:val="00AB1D96"/>
    <w:rsid w:val="00AB69CE"/>
    <w:rsid w:val="00AC205C"/>
    <w:rsid w:val="00AD7E2B"/>
    <w:rsid w:val="00AF1473"/>
    <w:rsid w:val="00AF279A"/>
    <w:rsid w:val="00B01E08"/>
    <w:rsid w:val="00B02EB7"/>
    <w:rsid w:val="00B038DC"/>
    <w:rsid w:val="00B06358"/>
    <w:rsid w:val="00B07C5E"/>
    <w:rsid w:val="00B1412C"/>
    <w:rsid w:val="00B27E07"/>
    <w:rsid w:val="00B44347"/>
    <w:rsid w:val="00B56A95"/>
    <w:rsid w:val="00B66473"/>
    <w:rsid w:val="00B66900"/>
    <w:rsid w:val="00B716A4"/>
    <w:rsid w:val="00B7766A"/>
    <w:rsid w:val="00B816D7"/>
    <w:rsid w:val="00B95EF5"/>
    <w:rsid w:val="00BA0F3F"/>
    <w:rsid w:val="00BA2AAC"/>
    <w:rsid w:val="00BA378F"/>
    <w:rsid w:val="00BA3F45"/>
    <w:rsid w:val="00BA771E"/>
    <w:rsid w:val="00BB4F02"/>
    <w:rsid w:val="00BD1E62"/>
    <w:rsid w:val="00BD4CC5"/>
    <w:rsid w:val="00BD54F5"/>
    <w:rsid w:val="00BE504F"/>
    <w:rsid w:val="00BF6049"/>
    <w:rsid w:val="00C07198"/>
    <w:rsid w:val="00C12B83"/>
    <w:rsid w:val="00C13422"/>
    <w:rsid w:val="00C17A53"/>
    <w:rsid w:val="00C2261E"/>
    <w:rsid w:val="00C22F4F"/>
    <w:rsid w:val="00C272A6"/>
    <w:rsid w:val="00C303F4"/>
    <w:rsid w:val="00C34488"/>
    <w:rsid w:val="00C34D6E"/>
    <w:rsid w:val="00C40CD7"/>
    <w:rsid w:val="00C51016"/>
    <w:rsid w:val="00C618AA"/>
    <w:rsid w:val="00C64C67"/>
    <w:rsid w:val="00C71214"/>
    <w:rsid w:val="00C724B0"/>
    <w:rsid w:val="00C84A4C"/>
    <w:rsid w:val="00CA2A3B"/>
    <w:rsid w:val="00CA3506"/>
    <w:rsid w:val="00CB2652"/>
    <w:rsid w:val="00CC0621"/>
    <w:rsid w:val="00CD514B"/>
    <w:rsid w:val="00CD6FA3"/>
    <w:rsid w:val="00CF23B7"/>
    <w:rsid w:val="00CF77EE"/>
    <w:rsid w:val="00D03ABE"/>
    <w:rsid w:val="00D04E66"/>
    <w:rsid w:val="00D05BF6"/>
    <w:rsid w:val="00D062A4"/>
    <w:rsid w:val="00D12D18"/>
    <w:rsid w:val="00D15032"/>
    <w:rsid w:val="00D277E6"/>
    <w:rsid w:val="00D35B15"/>
    <w:rsid w:val="00D41360"/>
    <w:rsid w:val="00D46038"/>
    <w:rsid w:val="00D52FF6"/>
    <w:rsid w:val="00D573BE"/>
    <w:rsid w:val="00D71847"/>
    <w:rsid w:val="00D829D6"/>
    <w:rsid w:val="00D85B9C"/>
    <w:rsid w:val="00D92A5D"/>
    <w:rsid w:val="00DA0E9B"/>
    <w:rsid w:val="00DA3E41"/>
    <w:rsid w:val="00DA5AE0"/>
    <w:rsid w:val="00DB280F"/>
    <w:rsid w:val="00DB3043"/>
    <w:rsid w:val="00DC776F"/>
    <w:rsid w:val="00DD0AC3"/>
    <w:rsid w:val="00DD373C"/>
    <w:rsid w:val="00DD5B10"/>
    <w:rsid w:val="00DE21E6"/>
    <w:rsid w:val="00DE21EC"/>
    <w:rsid w:val="00DE4B45"/>
    <w:rsid w:val="00DE55A7"/>
    <w:rsid w:val="00DE7912"/>
    <w:rsid w:val="00DF47F4"/>
    <w:rsid w:val="00DF61CA"/>
    <w:rsid w:val="00E057D3"/>
    <w:rsid w:val="00E2308E"/>
    <w:rsid w:val="00E312F3"/>
    <w:rsid w:val="00E4036D"/>
    <w:rsid w:val="00E52947"/>
    <w:rsid w:val="00E61D92"/>
    <w:rsid w:val="00E61FAF"/>
    <w:rsid w:val="00E62DFD"/>
    <w:rsid w:val="00E66FAE"/>
    <w:rsid w:val="00E71F07"/>
    <w:rsid w:val="00E929DD"/>
    <w:rsid w:val="00E94464"/>
    <w:rsid w:val="00E94FDD"/>
    <w:rsid w:val="00EA6841"/>
    <w:rsid w:val="00EA7263"/>
    <w:rsid w:val="00EC6609"/>
    <w:rsid w:val="00ED5EF4"/>
    <w:rsid w:val="00EE5A3E"/>
    <w:rsid w:val="00EE7B4E"/>
    <w:rsid w:val="00EF08D1"/>
    <w:rsid w:val="00F05611"/>
    <w:rsid w:val="00F20BB8"/>
    <w:rsid w:val="00F211DE"/>
    <w:rsid w:val="00F2191A"/>
    <w:rsid w:val="00F236A3"/>
    <w:rsid w:val="00F31DF9"/>
    <w:rsid w:val="00F32BAC"/>
    <w:rsid w:val="00F34B3C"/>
    <w:rsid w:val="00F354E2"/>
    <w:rsid w:val="00F370AB"/>
    <w:rsid w:val="00F4532D"/>
    <w:rsid w:val="00F4690A"/>
    <w:rsid w:val="00F5341B"/>
    <w:rsid w:val="00F56A2D"/>
    <w:rsid w:val="00F57AA0"/>
    <w:rsid w:val="00F70A50"/>
    <w:rsid w:val="00F82927"/>
    <w:rsid w:val="00F85B35"/>
    <w:rsid w:val="00F87B12"/>
    <w:rsid w:val="00F917ED"/>
    <w:rsid w:val="00FA4B47"/>
    <w:rsid w:val="00FA59E6"/>
    <w:rsid w:val="00FA71DE"/>
    <w:rsid w:val="00FB125E"/>
    <w:rsid w:val="00FB59CF"/>
    <w:rsid w:val="00FB7CC9"/>
    <w:rsid w:val="00FC1EB1"/>
    <w:rsid w:val="00FC63E1"/>
    <w:rsid w:val="00FD45EA"/>
    <w:rsid w:val="00FE39B5"/>
    <w:rsid w:val="00FE3A59"/>
    <w:rsid w:val="00FE415B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86592"/>
  <w15:docId w15:val="{00780EAB-2F70-43F6-9C8A-B08EA61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6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B6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D42F7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60771"/>
    <w:rPr>
      <w:b/>
      <w:bCs/>
    </w:rPr>
  </w:style>
  <w:style w:type="paragraph" w:styleId="NormalWeb">
    <w:name w:val="Normal (Web)"/>
    <w:basedOn w:val="Normal"/>
    <w:uiPriority w:val="99"/>
    <w:unhideWhenUsed/>
    <w:rsid w:val="009D5A01"/>
    <w:pPr>
      <w:spacing w:before="100" w:beforeAutospacing="1" w:after="100" w:afterAutospacing="1"/>
    </w:pPr>
    <w:rPr>
      <w:sz w:val="24"/>
      <w:szCs w:val="24"/>
    </w:rPr>
  </w:style>
  <w:style w:type="paragraph" w:customStyle="1" w:styleId="bulleted0">
    <w:name w:val="bulleted"/>
    <w:basedOn w:val="Normal"/>
    <w:rsid w:val="0072016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6000-06B2-4EC2-AB20-B2D03DFA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Eivazi, Farnaz</cp:lastModifiedBy>
  <cp:revision>40</cp:revision>
  <cp:lastPrinted>2017-05-27T22:26:00Z</cp:lastPrinted>
  <dcterms:created xsi:type="dcterms:W3CDTF">2022-01-16T03:15:00Z</dcterms:created>
  <dcterms:modified xsi:type="dcterms:W3CDTF">2022-07-18T03:58:00Z</dcterms:modified>
</cp:coreProperties>
</file>